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767F34" w:rsidRDefault="001B74F8" w:rsidP="001B74F8">
      <w:pPr>
        <w:pStyle w:val="1"/>
        <w:jc w:val="right"/>
      </w:pPr>
      <w:proofErr w:type="spellStart"/>
      <w:r>
        <w:rPr>
          <w:rFonts w:hint="eastAsia"/>
        </w:rPr>
        <w:t>xxxx</w:t>
      </w:r>
      <w:proofErr w:type="spellEnd"/>
      <w:r w:rsidR="00112EBB">
        <w:rPr>
          <w:rFonts w:hint="eastAsia"/>
        </w:rPr>
        <w:t>裁剪机远程</w:t>
      </w:r>
      <w:r w:rsidR="00974C96">
        <w:rPr>
          <w:rFonts w:hint="eastAsia"/>
        </w:rPr>
        <w:t>生产</w:t>
      </w:r>
      <w:r w:rsidR="00112EBB">
        <w:rPr>
          <w:rFonts w:hint="eastAsia"/>
        </w:rPr>
        <w:t>监控系统</w:t>
      </w:r>
    </w:p>
    <w:p w:rsidR="00B078E2" w:rsidRDefault="00767F34" w:rsidP="00112EBB">
      <w:pPr>
        <w:pStyle w:val="1"/>
        <w:jc w:val="center"/>
      </w:pPr>
      <w:r>
        <w:rPr>
          <w:rFonts w:hint="eastAsia"/>
        </w:rPr>
        <w:t>----Agent</w:t>
      </w:r>
      <w:r>
        <w:rPr>
          <w:rFonts w:hint="eastAsia"/>
        </w:rPr>
        <w:t>软件</w:t>
      </w:r>
      <w:r w:rsidR="00112EBB">
        <w:rPr>
          <w:rFonts w:hint="eastAsia"/>
        </w:rPr>
        <w:t>技术方案</w:t>
      </w: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Pr="00974C96" w:rsidRDefault="00974C96" w:rsidP="00974C96">
      <w:pPr>
        <w:widowControl/>
        <w:spacing w:line="300" w:lineRule="atLeast"/>
        <w:jc w:val="center"/>
        <w:rPr>
          <w:rFonts w:ascii="ˎ̥" w:hAnsi="ˎ̥" w:cs="宋体" w:hint="eastAsia"/>
          <w:b/>
          <w:bCs/>
          <w:color w:val="000000"/>
          <w:kern w:val="0"/>
          <w:sz w:val="24"/>
          <w:szCs w:val="24"/>
        </w:rPr>
      </w:pPr>
      <w:r w:rsidRPr="00974C96">
        <w:rPr>
          <w:rFonts w:ascii="ˎ̥" w:hAnsi="ˎ̥" w:cs="宋体" w:hint="eastAsia"/>
          <w:b/>
          <w:bCs/>
          <w:color w:val="000000"/>
          <w:kern w:val="0"/>
          <w:sz w:val="24"/>
          <w:szCs w:val="24"/>
        </w:rPr>
        <w:t>2011-</w:t>
      </w:r>
      <w:r w:rsidR="00E76127">
        <w:rPr>
          <w:rFonts w:ascii="ˎ̥" w:hAnsi="ˎ̥" w:cs="宋体" w:hint="eastAsia"/>
          <w:b/>
          <w:bCs/>
          <w:color w:val="000000"/>
          <w:kern w:val="0"/>
          <w:sz w:val="24"/>
          <w:szCs w:val="24"/>
        </w:rPr>
        <w:t>3</w:t>
      </w:r>
      <w:r w:rsidRPr="00974C96">
        <w:rPr>
          <w:rFonts w:ascii="ˎ̥" w:hAnsi="ˎ̥" w:cs="宋体" w:hint="eastAsia"/>
          <w:b/>
          <w:bCs/>
          <w:color w:val="000000"/>
          <w:kern w:val="0"/>
          <w:sz w:val="24"/>
          <w:szCs w:val="24"/>
        </w:rPr>
        <w:t>-</w:t>
      </w:r>
      <w:r w:rsidR="00E76127">
        <w:rPr>
          <w:rFonts w:ascii="ˎ̥" w:hAnsi="ˎ̥" w:cs="宋体" w:hint="eastAsia"/>
          <w:b/>
          <w:bCs/>
          <w:color w:val="000000"/>
          <w:kern w:val="0"/>
          <w:sz w:val="24"/>
          <w:szCs w:val="24"/>
        </w:rPr>
        <w:t>3</w:t>
      </w:r>
    </w:p>
    <w:p w:rsidR="00974C96" w:rsidRDefault="00974C96" w:rsidP="00974C96">
      <w:pPr>
        <w:widowControl/>
        <w:spacing w:line="300" w:lineRule="atLeast"/>
        <w:jc w:val="center"/>
        <w:rPr>
          <w:rFonts w:ascii="ˎ̥" w:hAnsi="ˎ̥" w:cs="宋体" w:hint="eastAsia"/>
          <w:b/>
          <w:bCs/>
          <w:color w:val="000000"/>
          <w:kern w:val="0"/>
        </w:rPr>
      </w:pPr>
    </w:p>
    <w:p w:rsidR="00974C96" w:rsidRP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D73244">
      <w:pPr>
        <w:widowControl/>
        <w:spacing w:line="300" w:lineRule="atLeast"/>
        <w:rPr>
          <w:rFonts w:ascii="ˎ̥" w:hAnsi="ˎ̥" w:cs="宋体" w:hint="eastAsia"/>
          <w:b/>
          <w:bCs/>
          <w:color w:val="000000"/>
          <w:kern w:val="0"/>
        </w:rPr>
      </w:pPr>
    </w:p>
    <w:tbl>
      <w:tblPr>
        <w:tblW w:w="49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567"/>
        <w:gridCol w:w="1251"/>
        <w:gridCol w:w="4439"/>
      </w:tblGrid>
      <w:tr w:rsidR="00974C96" w:rsidRPr="00DD6028" w:rsidTr="00974C96">
        <w:trPr>
          <w:trHeight w:val="315"/>
          <w:tblCellSpacing w:w="15" w:type="dxa"/>
          <w:jc w:val="center"/>
        </w:trPr>
        <w:tc>
          <w:tcPr>
            <w:tcW w:w="1527" w:type="pct"/>
            <w:vMerge w:val="restar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lastRenderedPageBreak/>
              <w:t>文件状态：</w:t>
            </w:r>
            <w:r w:rsidRPr="00DD6028">
              <w:rPr>
                <w:rFonts w:ascii="ˎ̥" w:hAnsi="ˎ̥" w:cs="宋体" w:hint="eastAsia"/>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草稿</w:t>
            </w:r>
            <w:r w:rsidRPr="00DD6028">
              <w:rPr>
                <w:rFonts w:ascii="ˎ̥" w:hAnsi="ˎ̥" w:cs="宋体"/>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正式发布</w:t>
            </w:r>
            <w:r w:rsidRPr="00DD6028">
              <w:rPr>
                <w:rFonts w:ascii="ˎ̥" w:hAnsi="ˎ̥" w:cs="宋体"/>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正在修改</w:t>
            </w: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文件标识：</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r>
      <w:tr w:rsidR="00974C96" w:rsidRPr="00DD6028" w:rsidTr="00974C96">
        <w:trPr>
          <w:trHeight w:val="315"/>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当前版本：</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369EF" w:rsidP="00974C96">
            <w:pPr>
              <w:widowControl/>
              <w:jc w:val="left"/>
              <w:rPr>
                <w:rFonts w:ascii="ˎ̥" w:hAnsi="ˎ̥" w:cs="宋体" w:hint="eastAsia"/>
                <w:color w:val="000000"/>
                <w:kern w:val="0"/>
                <w:sz w:val="18"/>
                <w:szCs w:val="18"/>
              </w:rPr>
            </w:pPr>
            <w:r w:rsidRPr="00DD6028">
              <w:rPr>
                <w:rFonts w:ascii="ˎ̥" w:hAnsi="ˎ̥" w:cs="宋体" w:hint="eastAsia"/>
                <w:color w:val="000000"/>
                <w:kern w:val="0"/>
                <w:sz w:val="20"/>
                <w:szCs w:val="20"/>
              </w:rPr>
              <w:t>0</w:t>
            </w:r>
            <w:r w:rsidR="00974C96" w:rsidRPr="00DD6028">
              <w:rPr>
                <w:rFonts w:ascii="ˎ̥" w:hAnsi="ˎ̥" w:cs="宋体" w:hint="eastAsia"/>
                <w:color w:val="000000"/>
                <w:kern w:val="0"/>
                <w:sz w:val="20"/>
                <w:szCs w:val="20"/>
              </w:rPr>
              <w:t>.</w:t>
            </w:r>
            <w:r w:rsidR="00E76127">
              <w:rPr>
                <w:rFonts w:ascii="ˎ̥" w:hAnsi="ˎ̥" w:cs="宋体" w:hint="eastAsia"/>
                <w:color w:val="000000"/>
                <w:kern w:val="0"/>
                <w:sz w:val="20"/>
                <w:szCs w:val="20"/>
              </w:rPr>
              <w:t>2</w:t>
            </w:r>
          </w:p>
        </w:tc>
      </w:tr>
      <w:tr w:rsidR="00974C96" w:rsidRPr="00DD6028" w:rsidTr="00974C9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作者：</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r>
      <w:tr w:rsidR="00974C96" w:rsidRPr="00DD6028" w:rsidTr="00974C9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完成日期：</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hint="eastAsia"/>
                <w:color w:val="000000"/>
                <w:kern w:val="0"/>
                <w:sz w:val="18"/>
                <w:szCs w:val="18"/>
              </w:rPr>
              <w:t>2011-</w:t>
            </w:r>
            <w:r w:rsidR="00E76127">
              <w:rPr>
                <w:rFonts w:ascii="ˎ̥" w:hAnsi="ˎ̥" w:cs="宋体" w:hint="eastAsia"/>
                <w:color w:val="000000"/>
                <w:kern w:val="0"/>
                <w:sz w:val="18"/>
                <w:szCs w:val="18"/>
              </w:rPr>
              <w:t>3</w:t>
            </w:r>
            <w:r w:rsidRPr="00DD6028">
              <w:rPr>
                <w:rFonts w:ascii="ˎ̥" w:hAnsi="ˎ̥" w:cs="宋体" w:hint="eastAsia"/>
                <w:color w:val="000000"/>
                <w:kern w:val="0"/>
                <w:sz w:val="18"/>
                <w:szCs w:val="18"/>
              </w:rPr>
              <w:t>-</w:t>
            </w:r>
            <w:r w:rsidR="00E76127">
              <w:rPr>
                <w:rFonts w:ascii="ˎ̥" w:hAnsi="ˎ̥" w:cs="宋体" w:hint="eastAsia"/>
                <w:color w:val="000000"/>
                <w:kern w:val="0"/>
                <w:sz w:val="18"/>
                <w:szCs w:val="18"/>
              </w:rPr>
              <w:t>3</w:t>
            </w:r>
          </w:p>
        </w:tc>
      </w:tr>
    </w:tbl>
    <w:p w:rsidR="00974C96" w:rsidRPr="00BE02EE" w:rsidRDefault="00974C96" w:rsidP="00974C96">
      <w:pPr>
        <w:widowControl/>
        <w:spacing w:line="300" w:lineRule="atLeast"/>
        <w:rPr>
          <w:rFonts w:ascii="ˎ̥" w:hAnsi="ˎ̥" w:cs="宋体" w:hint="eastAsia"/>
          <w:color w:val="000000"/>
          <w:kern w:val="0"/>
          <w:szCs w:val="21"/>
        </w:rPr>
      </w:pPr>
    </w:p>
    <w:p w:rsidR="00974C96" w:rsidRDefault="00974C96" w:rsidP="00974C96"/>
    <w:p w:rsidR="00974C96" w:rsidRPr="00BE02EE" w:rsidRDefault="00974C96" w:rsidP="00974C96">
      <w:pPr>
        <w:widowControl/>
        <w:spacing w:line="300" w:lineRule="atLeast"/>
        <w:jc w:val="center"/>
        <w:rPr>
          <w:rFonts w:ascii="ˎ̥" w:hAnsi="ˎ̥" w:cs="宋体" w:hint="eastAsia"/>
          <w:color w:val="000000"/>
          <w:kern w:val="0"/>
          <w:szCs w:val="21"/>
        </w:rPr>
      </w:pPr>
      <w:r w:rsidRPr="00BE02EE">
        <w:rPr>
          <w:rFonts w:ascii="ˎ̥" w:hAnsi="ˎ̥" w:cs="宋体"/>
          <w:b/>
          <w:bCs/>
          <w:color w:val="000000"/>
          <w:kern w:val="0"/>
        </w:rPr>
        <w:t>版</w:t>
      </w:r>
      <w:r w:rsidRPr="00BE02EE">
        <w:rPr>
          <w:rFonts w:ascii="ˎ̥" w:hAnsi="ˎ̥" w:cs="宋体"/>
          <w:b/>
          <w:bCs/>
          <w:color w:val="000000"/>
          <w:kern w:val="0"/>
        </w:rPr>
        <w:t xml:space="preserve"> </w:t>
      </w:r>
      <w:r w:rsidRPr="00BE02EE">
        <w:rPr>
          <w:rFonts w:ascii="ˎ̥" w:hAnsi="ˎ̥" w:cs="宋体"/>
          <w:b/>
          <w:bCs/>
          <w:color w:val="000000"/>
          <w:kern w:val="0"/>
        </w:rPr>
        <w:t>本</w:t>
      </w:r>
      <w:r w:rsidRPr="00BE02EE">
        <w:rPr>
          <w:rFonts w:ascii="ˎ̥" w:hAnsi="ˎ̥" w:cs="宋体"/>
          <w:b/>
          <w:bCs/>
          <w:color w:val="000000"/>
          <w:kern w:val="0"/>
        </w:rPr>
        <w:t xml:space="preserve"> </w:t>
      </w:r>
      <w:r w:rsidRPr="00BE02EE">
        <w:rPr>
          <w:rFonts w:ascii="ˎ̥" w:hAnsi="ˎ̥" w:cs="宋体"/>
          <w:b/>
          <w:bCs/>
          <w:color w:val="000000"/>
          <w:kern w:val="0"/>
        </w:rPr>
        <w:t>历</w:t>
      </w:r>
      <w:r w:rsidRPr="00BE02EE">
        <w:rPr>
          <w:rFonts w:ascii="ˎ̥" w:hAnsi="ˎ̥" w:cs="宋体"/>
          <w:b/>
          <w:bCs/>
          <w:color w:val="000000"/>
          <w:kern w:val="0"/>
        </w:rPr>
        <w:t xml:space="preserve"> </w:t>
      </w:r>
      <w:r w:rsidRPr="00BE02EE">
        <w:rPr>
          <w:rFonts w:ascii="ˎ̥" w:hAnsi="ˎ̥" w:cs="宋体"/>
          <w:b/>
          <w:bCs/>
          <w:color w:val="000000"/>
          <w:kern w:val="0"/>
        </w:rPr>
        <w:t>史</w:t>
      </w:r>
      <w:r w:rsidRPr="00BE02EE">
        <w:rPr>
          <w:rFonts w:ascii="ˎ̥" w:hAnsi="ˎ̥" w:cs="宋体"/>
          <w:color w:val="000000"/>
          <w:kern w:val="0"/>
          <w:szCs w:val="21"/>
        </w:rPr>
        <w:t xml:space="preserve"> </w:t>
      </w:r>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475"/>
        <w:gridCol w:w="903"/>
        <w:gridCol w:w="1064"/>
        <w:gridCol w:w="2084"/>
        <w:gridCol w:w="2671"/>
      </w:tblGrid>
      <w:tr w:rsidR="00974C96" w:rsidRPr="00DD6028" w:rsidTr="00974C96">
        <w:trPr>
          <w:trHeight w:val="420"/>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版本</w:t>
            </w:r>
            <w:r w:rsidRPr="00DD6028">
              <w:rPr>
                <w:rFonts w:ascii="ˎ̥" w:hAnsi="ˎ̥" w:cs="宋体"/>
                <w:color w:val="000000"/>
                <w:kern w:val="0"/>
                <w:sz w:val="20"/>
                <w:szCs w:val="20"/>
              </w:rPr>
              <w:t>/</w:t>
            </w:r>
            <w:r w:rsidRPr="00DD6028">
              <w:rPr>
                <w:rFonts w:ascii="ˎ̥" w:hAnsi="ˎ̥" w:cs="宋体"/>
                <w:color w:val="000000"/>
                <w:kern w:val="0"/>
                <w:sz w:val="20"/>
                <w:szCs w:val="20"/>
              </w:rPr>
              <w:t>状态</w:t>
            </w:r>
          </w:p>
        </w:tc>
        <w:tc>
          <w:tcPr>
            <w:tcW w:w="542"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作者</w:t>
            </w:r>
          </w:p>
        </w:tc>
        <w:tc>
          <w:tcPr>
            <w:tcW w:w="640"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参与者</w:t>
            </w:r>
          </w:p>
        </w:tc>
        <w:tc>
          <w:tcPr>
            <w:tcW w:w="1263"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起止日期</w:t>
            </w:r>
          </w:p>
        </w:tc>
        <w:tc>
          <w:tcPr>
            <w:tcW w:w="1616"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备注</w:t>
            </w:r>
          </w:p>
        </w:tc>
      </w:tr>
      <w:tr w:rsidR="00974C96" w:rsidRPr="00DD6028" w:rsidTr="00974C96">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74C96" w:rsidRPr="00DD6028" w:rsidRDefault="009369EF" w:rsidP="00974C96">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0</w:t>
            </w:r>
            <w:r w:rsidR="00974C96" w:rsidRPr="00DD6028">
              <w:rPr>
                <w:rFonts w:ascii="ˎ̥" w:hAnsi="ˎ̥" w:cs="宋体" w:hint="eastAsia"/>
                <w:color w:val="000000"/>
                <w:kern w:val="0"/>
                <w:sz w:val="20"/>
                <w:szCs w:val="20"/>
              </w:rPr>
              <w:t>.</w:t>
            </w:r>
            <w:r w:rsidRPr="00DD6028">
              <w:rPr>
                <w:rFonts w:ascii="ˎ̥" w:hAnsi="ˎ̥" w:cs="宋体" w:hint="eastAsia"/>
                <w:color w:val="000000"/>
                <w:kern w:val="0"/>
                <w:sz w:val="20"/>
                <w:szCs w:val="20"/>
              </w:rPr>
              <w:t>1</w:t>
            </w:r>
          </w:p>
        </w:tc>
        <w:tc>
          <w:tcPr>
            <w:tcW w:w="542"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center"/>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c>
          <w:tcPr>
            <w:tcW w:w="640"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2011-1-15~2011-1-21</w:t>
            </w:r>
          </w:p>
        </w:tc>
        <w:tc>
          <w:tcPr>
            <w:tcW w:w="1616"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sidRPr="00DD6028">
              <w:rPr>
                <w:rFonts w:ascii="ˎ̥" w:hAnsi="ˎ̥" w:cs="宋体" w:hint="eastAsia"/>
                <w:color w:val="000000"/>
                <w:kern w:val="0"/>
                <w:sz w:val="20"/>
                <w:szCs w:val="20"/>
              </w:rPr>
              <w:t>初步技术方案</w:t>
            </w:r>
          </w:p>
        </w:tc>
      </w:tr>
      <w:tr w:rsidR="00084EC1" w:rsidRPr="00DD6028" w:rsidTr="00974C96">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center"/>
              <w:rPr>
                <w:rFonts w:ascii="ˎ̥" w:hAnsi="ˎ̥" w:cs="宋体" w:hint="eastAsia"/>
                <w:color w:val="000000"/>
                <w:kern w:val="0"/>
                <w:sz w:val="18"/>
                <w:szCs w:val="18"/>
              </w:rPr>
            </w:pPr>
            <w:r>
              <w:rPr>
                <w:rFonts w:ascii="ˎ̥" w:hAnsi="ˎ̥" w:cs="宋体" w:hint="eastAsia"/>
                <w:color w:val="000000"/>
                <w:kern w:val="0"/>
                <w:sz w:val="18"/>
                <w:szCs w:val="18"/>
              </w:rPr>
              <w:t>0.2</w:t>
            </w:r>
          </w:p>
        </w:tc>
        <w:tc>
          <w:tcPr>
            <w:tcW w:w="542"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c>
          <w:tcPr>
            <w:tcW w:w="640"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Pr>
                <w:rFonts w:ascii="ˎ̥" w:hAnsi="ˎ̥" w:cs="宋体" w:hint="eastAsia"/>
                <w:color w:val="000000"/>
                <w:kern w:val="0"/>
                <w:sz w:val="20"/>
                <w:szCs w:val="20"/>
              </w:rPr>
              <w:t>2011-3-3</w:t>
            </w:r>
          </w:p>
        </w:tc>
        <w:tc>
          <w:tcPr>
            <w:tcW w:w="1616" w:type="pct"/>
            <w:tcBorders>
              <w:top w:val="outset" w:sz="6" w:space="0" w:color="auto"/>
              <w:left w:val="outset" w:sz="6" w:space="0" w:color="auto"/>
              <w:bottom w:val="outset" w:sz="6" w:space="0" w:color="auto"/>
              <w:right w:val="outset" w:sz="6" w:space="0" w:color="auto"/>
            </w:tcBorders>
            <w:vAlign w:val="center"/>
          </w:tcPr>
          <w:p w:rsidR="00084EC1" w:rsidRDefault="00084EC1" w:rsidP="00084EC1">
            <w:pPr>
              <w:widowControl/>
              <w:jc w:val="left"/>
              <w:rPr>
                <w:rFonts w:ascii="ˎ̥" w:hAnsi="ˎ̥" w:cs="宋体" w:hint="eastAsia"/>
                <w:color w:val="000000"/>
                <w:kern w:val="0"/>
                <w:sz w:val="20"/>
                <w:szCs w:val="20"/>
              </w:rPr>
            </w:pPr>
            <w:r w:rsidRPr="00DD6028">
              <w:rPr>
                <w:rFonts w:ascii="ˎ̥" w:hAnsi="ˎ̥" w:cs="宋体"/>
                <w:color w:val="000000"/>
                <w:kern w:val="0"/>
                <w:sz w:val="20"/>
                <w:szCs w:val="20"/>
              </w:rPr>
              <w:t xml:space="preserve">　</w:t>
            </w:r>
            <w:r>
              <w:rPr>
                <w:rFonts w:ascii="ˎ̥" w:hAnsi="ˎ̥" w:cs="宋体" w:hint="eastAsia"/>
                <w:color w:val="000000"/>
                <w:kern w:val="0"/>
                <w:sz w:val="20"/>
                <w:szCs w:val="20"/>
              </w:rPr>
              <w:t>3.4</w:t>
            </w:r>
            <w:r>
              <w:rPr>
                <w:rFonts w:ascii="ˎ̥" w:hAnsi="ˎ̥" w:cs="宋体" w:hint="eastAsia"/>
                <w:color w:val="000000"/>
                <w:kern w:val="0"/>
                <w:sz w:val="20"/>
                <w:szCs w:val="20"/>
              </w:rPr>
              <w:t>根据客户要求改进了授权认证机制；；</w:t>
            </w:r>
          </w:p>
          <w:p w:rsidR="00084EC1" w:rsidRPr="00CA34E9" w:rsidRDefault="00084EC1" w:rsidP="008B4566">
            <w:pPr>
              <w:widowControl/>
              <w:jc w:val="left"/>
              <w:rPr>
                <w:rFonts w:ascii="ˎ̥" w:hAnsi="ˎ̥" w:cs="宋体" w:hint="eastAsia"/>
                <w:color w:val="000000"/>
                <w:kern w:val="0"/>
                <w:sz w:val="20"/>
                <w:szCs w:val="20"/>
              </w:rPr>
            </w:pPr>
            <w:r>
              <w:rPr>
                <w:rFonts w:ascii="ˎ̥" w:hAnsi="ˎ̥" w:cs="宋体" w:hint="eastAsia"/>
                <w:color w:val="000000"/>
                <w:kern w:val="0"/>
                <w:sz w:val="20"/>
                <w:szCs w:val="20"/>
              </w:rPr>
              <w:t>3.5</w:t>
            </w:r>
            <w:r>
              <w:rPr>
                <w:rFonts w:ascii="ˎ̥" w:hAnsi="ˎ̥" w:cs="宋体" w:hint="eastAsia"/>
                <w:color w:val="000000"/>
                <w:kern w:val="0"/>
                <w:sz w:val="20"/>
                <w:szCs w:val="20"/>
              </w:rPr>
              <w:t>添加此章节描述中心下发</w:t>
            </w:r>
            <w:r w:rsidR="00CA34E9">
              <w:rPr>
                <w:rFonts w:ascii="ˎ̥" w:hAnsi="ˎ̥" w:cs="宋体" w:hint="eastAsia"/>
                <w:color w:val="000000"/>
                <w:kern w:val="0"/>
                <w:sz w:val="20"/>
                <w:szCs w:val="20"/>
              </w:rPr>
              <w:t>消息</w:t>
            </w:r>
            <w:r>
              <w:rPr>
                <w:rFonts w:ascii="ˎ̥" w:hAnsi="ˎ̥" w:cs="宋体" w:hint="eastAsia"/>
                <w:color w:val="000000"/>
                <w:kern w:val="0"/>
                <w:sz w:val="20"/>
                <w:szCs w:val="20"/>
              </w:rPr>
              <w:t>通知，</w:t>
            </w:r>
            <w:proofErr w:type="spellStart"/>
            <w:r>
              <w:rPr>
                <w:rFonts w:ascii="ˎ̥" w:hAnsi="ˎ̥" w:cs="宋体" w:hint="eastAsia"/>
                <w:color w:val="000000"/>
                <w:kern w:val="0"/>
                <w:sz w:val="20"/>
                <w:szCs w:val="20"/>
              </w:rPr>
              <w:t>CutterControl</w:t>
            </w:r>
            <w:proofErr w:type="spellEnd"/>
            <w:r>
              <w:rPr>
                <w:rFonts w:ascii="ˎ̥" w:hAnsi="ˎ̥" w:cs="宋体" w:hint="eastAsia"/>
                <w:color w:val="000000"/>
                <w:kern w:val="0"/>
                <w:sz w:val="20"/>
                <w:szCs w:val="20"/>
              </w:rPr>
              <w:t>显示</w:t>
            </w:r>
            <w:r w:rsidR="00CA34E9">
              <w:rPr>
                <w:rFonts w:ascii="ˎ̥" w:hAnsi="ˎ̥" w:cs="宋体" w:hint="eastAsia"/>
                <w:color w:val="000000"/>
                <w:kern w:val="0"/>
                <w:sz w:val="20"/>
                <w:szCs w:val="20"/>
              </w:rPr>
              <w:t>功能</w:t>
            </w:r>
            <w:r>
              <w:rPr>
                <w:rFonts w:ascii="ˎ̥" w:hAnsi="ˎ̥" w:cs="宋体" w:hint="eastAsia"/>
                <w:color w:val="000000"/>
                <w:kern w:val="0"/>
                <w:sz w:val="20"/>
                <w:szCs w:val="20"/>
              </w:rPr>
              <w:t>；</w:t>
            </w:r>
          </w:p>
        </w:tc>
      </w:tr>
    </w:tbl>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Pr="00974C96" w:rsidRDefault="00974C96" w:rsidP="00974C96"/>
    <w:p w:rsidR="00112EBB" w:rsidRDefault="00112EBB" w:rsidP="00112EBB">
      <w:pPr>
        <w:pStyle w:val="1"/>
        <w:numPr>
          <w:ilvl w:val="0"/>
          <w:numId w:val="1"/>
        </w:numPr>
      </w:pPr>
      <w:r>
        <w:rPr>
          <w:rFonts w:hint="eastAsia"/>
        </w:rPr>
        <w:t>背景</w:t>
      </w:r>
    </w:p>
    <w:p w:rsidR="00417017" w:rsidRDefault="00417017" w:rsidP="00417017">
      <w:pPr>
        <w:ind w:firstLine="420"/>
      </w:pPr>
      <w:r>
        <w:rPr>
          <w:rFonts w:hint="eastAsia"/>
        </w:rPr>
        <w:t>作为</w:t>
      </w:r>
      <w:r w:rsidRPr="007A378C">
        <w:rPr>
          <w:rFonts w:hint="eastAsia"/>
        </w:rPr>
        <w:t>全球电脑自动裁剪系统销量最大的厂商之一</w:t>
      </w:r>
      <w:r>
        <w:rPr>
          <w:rFonts w:hint="eastAsia"/>
        </w:rPr>
        <w:t>，</w:t>
      </w:r>
      <w:r w:rsidR="001B74F8" w:rsidRPr="00417017" w:rsidDel="001B74F8">
        <w:rPr>
          <w:rFonts w:hint="eastAsia"/>
        </w:rPr>
        <w:t xml:space="preserve"> </w:t>
      </w:r>
      <w:proofErr w:type="spellStart"/>
      <w:r w:rsidR="001B74F8">
        <w:rPr>
          <w:rFonts w:hint="eastAsia"/>
        </w:rPr>
        <w:t>xxxx</w:t>
      </w:r>
      <w:proofErr w:type="spellEnd"/>
      <w:r w:rsidR="001B74F8">
        <w:rPr>
          <w:rFonts w:hint="eastAsia"/>
        </w:rPr>
        <w:t>公司</w:t>
      </w:r>
      <w:r w:rsidRPr="00417017">
        <w:rPr>
          <w:rFonts w:hint="eastAsia"/>
        </w:rPr>
        <w:t>科技股份有限公司</w:t>
      </w:r>
      <w:r>
        <w:rPr>
          <w:rFonts w:hint="eastAsia"/>
        </w:rPr>
        <w:t>计划在其先进的数控裁剪机产品上实现远程</w:t>
      </w:r>
      <w:r w:rsidR="00974C96">
        <w:rPr>
          <w:rFonts w:hint="eastAsia"/>
        </w:rPr>
        <w:t>生产</w:t>
      </w:r>
      <w:r>
        <w:rPr>
          <w:rFonts w:hint="eastAsia"/>
        </w:rPr>
        <w:t>监控系统。北京映</w:t>
      </w:r>
      <w:proofErr w:type="gramStart"/>
      <w:r>
        <w:rPr>
          <w:rFonts w:hint="eastAsia"/>
        </w:rPr>
        <w:t>翰</w:t>
      </w:r>
      <w:proofErr w:type="gramEnd"/>
      <w:r>
        <w:rPr>
          <w:rFonts w:hint="eastAsia"/>
        </w:rPr>
        <w:t>通网络技术有限公司针对其需求，提出了基于映</w:t>
      </w:r>
      <w:proofErr w:type="gramStart"/>
      <w:r>
        <w:rPr>
          <w:rFonts w:hint="eastAsia"/>
        </w:rPr>
        <w:t>翰</w:t>
      </w:r>
      <w:proofErr w:type="gramEnd"/>
      <w:r>
        <w:rPr>
          <w:rFonts w:hint="eastAsia"/>
        </w:rPr>
        <w:t>通的</w:t>
      </w:r>
      <w:r>
        <w:rPr>
          <w:rFonts w:hint="eastAsia"/>
        </w:rPr>
        <w:t>Device Network</w:t>
      </w:r>
      <w:r>
        <w:rPr>
          <w:rFonts w:hint="eastAsia"/>
        </w:rPr>
        <w:t>构架的系统解决方案。</w:t>
      </w:r>
    </w:p>
    <w:p w:rsidR="00112EBB" w:rsidRPr="00112EBB" w:rsidRDefault="00417017" w:rsidP="00417017">
      <w:pPr>
        <w:ind w:firstLine="420"/>
      </w:pPr>
      <w:r>
        <w:rPr>
          <w:rFonts w:hint="eastAsia"/>
        </w:rPr>
        <w:t>为了论证技术的可行性，</w:t>
      </w:r>
      <w:r>
        <w:rPr>
          <w:rFonts w:hint="eastAsia"/>
        </w:rPr>
        <w:t>2011</w:t>
      </w:r>
      <w:r>
        <w:rPr>
          <w:rFonts w:hint="eastAsia"/>
        </w:rPr>
        <w:t>年</w:t>
      </w:r>
      <w:r>
        <w:rPr>
          <w:rFonts w:hint="eastAsia"/>
        </w:rPr>
        <w:t>1</w:t>
      </w:r>
      <w:r>
        <w:rPr>
          <w:rFonts w:hint="eastAsia"/>
        </w:rPr>
        <w:t>月北京映翰通公司配合上海</w:t>
      </w:r>
      <w:proofErr w:type="spellStart"/>
      <w:r w:rsidR="001B74F8">
        <w:rPr>
          <w:rFonts w:hint="eastAsia"/>
        </w:rPr>
        <w:t>xxxx</w:t>
      </w:r>
      <w:proofErr w:type="spellEnd"/>
      <w:proofErr w:type="gramStart"/>
      <w:r w:rsidR="001B74F8">
        <w:rPr>
          <w:rFonts w:hint="eastAsia"/>
        </w:rPr>
        <w:t>公司</w:t>
      </w:r>
      <w:r w:rsidR="00974C96">
        <w:rPr>
          <w:rFonts w:hint="eastAsia"/>
        </w:rPr>
        <w:t>公司</w:t>
      </w:r>
      <w:proofErr w:type="gramEnd"/>
      <w:r w:rsidR="00974C96">
        <w:rPr>
          <w:rFonts w:hint="eastAsia"/>
        </w:rPr>
        <w:t>对其裁剪机进行原形系统的调试。从初步调试结果来看，实现</w:t>
      </w:r>
      <w:r>
        <w:rPr>
          <w:rFonts w:hint="eastAsia"/>
        </w:rPr>
        <w:t>远程</w:t>
      </w:r>
      <w:r w:rsidR="00974C96">
        <w:rPr>
          <w:rFonts w:hint="eastAsia"/>
        </w:rPr>
        <w:t>生产</w:t>
      </w:r>
      <w:r>
        <w:rPr>
          <w:rFonts w:hint="eastAsia"/>
        </w:rPr>
        <w:t>监控</w:t>
      </w:r>
      <w:r w:rsidR="00974C96">
        <w:rPr>
          <w:rFonts w:hint="eastAsia"/>
        </w:rPr>
        <w:t>系统</w:t>
      </w:r>
      <w:r w:rsidR="00C63E9E">
        <w:rPr>
          <w:rFonts w:hint="eastAsia"/>
        </w:rPr>
        <w:t>在技术上可行，但还</w:t>
      </w:r>
      <w:proofErr w:type="gramStart"/>
      <w:r w:rsidR="00C63E9E">
        <w:rPr>
          <w:rFonts w:hint="eastAsia"/>
        </w:rPr>
        <w:t>需一些</w:t>
      </w:r>
      <w:proofErr w:type="gramEnd"/>
      <w:r w:rsidR="00C63E9E">
        <w:rPr>
          <w:rFonts w:hint="eastAsia"/>
        </w:rPr>
        <w:t>技术改进</w:t>
      </w:r>
      <w:r w:rsidR="00974C96">
        <w:rPr>
          <w:rFonts w:hint="eastAsia"/>
        </w:rPr>
        <w:t>，需要双方在裁剪机的控制</w:t>
      </w:r>
      <w:r w:rsidR="00974C96">
        <w:rPr>
          <w:rFonts w:hint="eastAsia"/>
        </w:rPr>
        <w:t>PC</w:t>
      </w:r>
      <w:r w:rsidR="00974C96">
        <w:rPr>
          <w:rFonts w:hint="eastAsia"/>
        </w:rPr>
        <w:t>上</w:t>
      </w:r>
      <w:r w:rsidR="00767F34">
        <w:rPr>
          <w:rFonts w:hint="eastAsia"/>
        </w:rPr>
        <w:t>升级扩展新功能，并开发</w:t>
      </w:r>
      <w:r w:rsidR="00974C96">
        <w:rPr>
          <w:rFonts w:hint="eastAsia"/>
        </w:rPr>
        <w:t>通信接口和协议</w:t>
      </w:r>
      <w:r w:rsidR="00C63E9E">
        <w:rPr>
          <w:rFonts w:hint="eastAsia"/>
        </w:rPr>
        <w:t>。</w:t>
      </w:r>
    </w:p>
    <w:p w:rsidR="00112EBB" w:rsidRDefault="00112EBB" w:rsidP="00112EBB">
      <w:pPr>
        <w:pStyle w:val="1"/>
        <w:numPr>
          <w:ilvl w:val="0"/>
          <w:numId w:val="1"/>
        </w:numPr>
      </w:pPr>
      <w:r>
        <w:rPr>
          <w:rFonts w:hint="eastAsia"/>
        </w:rPr>
        <w:t>需求</w:t>
      </w:r>
    </w:p>
    <w:p w:rsidR="00C63E9E" w:rsidRDefault="00C63E9E" w:rsidP="002B6CCF">
      <w:pPr>
        <w:ind w:firstLine="420"/>
      </w:pPr>
      <w:r>
        <w:rPr>
          <w:rFonts w:hint="eastAsia"/>
        </w:rPr>
        <w:t>经过与</w:t>
      </w:r>
      <w:proofErr w:type="spellStart"/>
      <w:r w:rsidR="001B74F8">
        <w:rPr>
          <w:rFonts w:hint="eastAsia"/>
        </w:rPr>
        <w:t>xxxx</w:t>
      </w:r>
      <w:proofErr w:type="spellEnd"/>
      <w:r w:rsidR="001B74F8">
        <w:rPr>
          <w:rFonts w:hint="eastAsia"/>
        </w:rPr>
        <w:t>公司</w:t>
      </w:r>
      <w:r w:rsidR="002B6CCF">
        <w:rPr>
          <w:rFonts w:hint="eastAsia"/>
        </w:rPr>
        <w:t>总技术负责人凌总及技术支持部门</w:t>
      </w:r>
      <w:r w:rsidR="00BB2465">
        <w:rPr>
          <w:rFonts w:hint="eastAsia"/>
        </w:rPr>
        <w:t>相关工程师</w:t>
      </w:r>
      <w:r w:rsidR="002B6CCF">
        <w:rPr>
          <w:rFonts w:hint="eastAsia"/>
        </w:rPr>
        <w:t>的沟通，对于原形系统的需求大概有以下几点：</w:t>
      </w:r>
    </w:p>
    <w:p w:rsidR="00AA3724" w:rsidRDefault="002B6CCF" w:rsidP="00AA3724">
      <w:pPr>
        <w:pStyle w:val="a5"/>
        <w:numPr>
          <w:ilvl w:val="0"/>
          <w:numId w:val="2"/>
        </w:numPr>
        <w:ind w:firstLineChars="0"/>
      </w:pPr>
      <w:r>
        <w:rPr>
          <w:rFonts w:hint="eastAsia"/>
        </w:rPr>
        <w:t>裁剪机的资产信息管理：资产编号，客户信息，收费</w:t>
      </w:r>
      <w:r w:rsidR="00BB2465">
        <w:rPr>
          <w:rFonts w:hint="eastAsia"/>
        </w:rPr>
        <w:t>类型（已付款、分期付款）</w:t>
      </w:r>
      <w:r>
        <w:rPr>
          <w:rFonts w:hint="eastAsia"/>
        </w:rPr>
        <w:t>信息等；</w:t>
      </w:r>
    </w:p>
    <w:p w:rsidR="00AA3724" w:rsidRPr="00AA3724" w:rsidRDefault="002B6CCF" w:rsidP="00AA3724">
      <w:pPr>
        <w:pStyle w:val="a5"/>
        <w:numPr>
          <w:ilvl w:val="0"/>
          <w:numId w:val="2"/>
        </w:numPr>
        <w:ind w:firstLineChars="0"/>
      </w:pPr>
      <w:r>
        <w:rPr>
          <w:rFonts w:hint="eastAsia"/>
        </w:rPr>
        <w:t>裁剪机的收费</w:t>
      </w:r>
      <w:r w:rsidR="00BA03A6">
        <w:rPr>
          <w:rFonts w:hint="eastAsia"/>
        </w:rPr>
        <w:t>管理：对于裁剪机作为分期付款方式交付给客户时，接近收费日期或超过收费期限，远程监控系统能自动发送通知短信及邮件给</w:t>
      </w:r>
      <w:proofErr w:type="spellStart"/>
      <w:r w:rsidR="001B74F8">
        <w:rPr>
          <w:rFonts w:hint="eastAsia"/>
        </w:rPr>
        <w:t>xxxx</w:t>
      </w:r>
      <w:proofErr w:type="spellEnd"/>
      <w:r w:rsidR="001B74F8">
        <w:rPr>
          <w:rFonts w:hint="eastAsia"/>
        </w:rPr>
        <w:t>公司</w:t>
      </w:r>
      <w:r w:rsidR="00BA03A6">
        <w:rPr>
          <w:rFonts w:hint="eastAsia"/>
        </w:rPr>
        <w:t>的相关负责人和客户，并能实时产生裁剪</w:t>
      </w:r>
      <w:proofErr w:type="gramStart"/>
      <w:r w:rsidR="00BA03A6">
        <w:rPr>
          <w:rFonts w:hint="eastAsia"/>
        </w:rPr>
        <w:t>机收费</w:t>
      </w:r>
      <w:proofErr w:type="gramEnd"/>
      <w:r w:rsidR="00BA03A6">
        <w:rPr>
          <w:rFonts w:hint="eastAsia"/>
        </w:rPr>
        <w:t>状况的报告提供给</w:t>
      </w:r>
      <w:proofErr w:type="spellStart"/>
      <w:r w:rsidR="001B74F8">
        <w:rPr>
          <w:rFonts w:hint="eastAsia"/>
        </w:rPr>
        <w:t>xxxx</w:t>
      </w:r>
      <w:proofErr w:type="spellEnd"/>
      <w:r w:rsidR="001B74F8">
        <w:rPr>
          <w:rFonts w:hint="eastAsia"/>
        </w:rPr>
        <w:t>公司</w:t>
      </w:r>
      <w:r w:rsidR="00BA03A6">
        <w:rPr>
          <w:rFonts w:hint="eastAsia"/>
        </w:rPr>
        <w:t>。</w:t>
      </w:r>
    </w:p>
    <w:p w:rsidR="002B6CCF" w:rsidRDefault="00BA03A6" w:rsidP="002B6CCF">
      <w:pPr>
        <w:pStyle w:val="a5"/>
        <w:numPr>
          <w:ilvl w:val="0"/>
          <w:numId w:val="2"/>
        </w:numPr>
        <w:ind w:firstLineChars="0"/>
      </w:pPr>
      <w:r>
        <w:rPr>
          <w:rFonts w:hint="eastAsia"/>
        </w:rPr>
        <w:t>裁剪机</w:t>
      </w:r>
      <w:r w:rsidR="00974C96">
        <w:rPr>
          <w:rFonts w:hint="eastAsia"/>
        </w:rPr>
        <w:t>授权</w:t>
      </w:r>
      <w:r w:rsidR="002B6CCF">
        <w:rPr>
          <w:rFonts w:hint="eastAsia"/>
        </w:rPr>
        <w:t>管理：对于裁剪机作为分期付款方式交付给客户时，</w:t>
      </w:r>
      <w:r w:rsidR="00974C96">
        <w:rPr>
          <w:rFonts w:hint="eastAsia"/>
        </w:rPr>
        <w:t>裁剪机安装有硬件形式的加密授权锁设备，控制裁剪机在客户</w:t>
      </w:r>
      <w:proofErr w:type="gramStart"/>
      <w:r w:rsidR="00974C96">
        <w:rPr>
          <w:rFonts w:hint="eastAsia"/>
        </w:rPr>
        <w:t>付完全款前的</w:t>
      </w:r>
      <w:proofErr w:type="gramEnd"/>
      <w:r w:rsidR="00974C96">
        <w:rPr>
          <w:rFonts w:hint="eastAsia"/>
        </w:rPr>
        <w:t>使用。加密授权锁的授权更新通过手工完成。在加入远程监控功能后，加密授权机制采用远程监控系统根据收费情况自动下发同步到客户的裁剪机，同时支持在没有联网情况下，手工</w:t>
      </w:r>
      <w:r>
        <w:rPr>
          <w:rFonts w:hint="eastAsia"/>
        </w:rPr>
        <w:t>同步授权更新。</w:t>
      </w:r>
    </w:p>
    <w:p w:rsidR="00BA03A6" w:rsidRDefault="00BA03A6" w:rsidP="002B6CCF">
      <w:pPr>
        <w:pStyle w:val="a5"/>
        <w:numPr>
          <w:ilvl w:val="0"/>
          <w:numId w:val="2"/>
        </w:numPr>
        <w:ind w:firstLineChars="0"/>
      </w:pPr>
      <w:r>
        <w:rPr>
          <w:rFonts w:hint="eastAsia"/>
        </w:rPr>
        <w:t>裁剪机的生产管理：裁剪机的每次操作应能采集到监控中心的远程监控系统上，并能提供给</w:t>
      </w:r>
      <w:proofErr w:type="spellStart"/>
      <w:r w:rsidR="001B74F8">
        <w:rPr>
          <w:rFonts w:hint="eastAsia"/>
        </w:rPr>
        <w:t>xxxx</w:t>
      </w:r>
      <w:proofErr w:type="spellEnd"/>
      <w:r w:rsidR="001B74F8">
        <w:rPr>
          <w:rFonts w:hint="eastAsia"/>
        </w:rPr>
        <w:t>公司</w:t>
      </w:r>
      <w:r>
        <w:rPr>
          <w:rFonts w:hint="eastAsia"/>
        </w:rPr>
        <w:t>的内部使用者和客户浏览；</w:t>
      </w:r>
    </w:p>
    <w:p w:rsidR="005B60ED" w:rsidRDefault="005B60ED" w:rsidP="002B6CCF">
      <w:pPr>
        <w:pStyle w:val="a5"/>
        <w:numPr>
          <w:ilvl w:val="0"/>
          <w:numId w:val="2"/>
        </w:numPr>
        <w:ind w:firstLineChars="0"/>
      </w:pPr>
      <w:r>
        <w:rPr>
          <w:rFonts w:hint="eastAsia"/>
        </w:rPr>
        <w:t>裁剪机的报表管理：裁剪机的生成日报</w:t>
      </w:r>
      <w:r>
        <w:rPr>
          <w:rFonts w:hint="eastAsia"/>
        </w:rPr>
        <w:t>/</w:t>
      </w:r>
      <w:r>
        <w:rPr>
          <w:rFonts w:hint="eastAsia"/>
        </w:rPr>
        <w:t>月报生产统计应能采集到监控中心的远程监控系统上，并能提供给</w:t>
      </w:r>
      <w:proofErr w:type="spellStart"/>
      <w:r w:rsidR="001B74F8">
        <w:rPr>
          <w:rFonts w:hint="eastAsia"/>
        </w:rPr>
        <w:t>xxxx</w:t>
      </w:r>
      <w:proofErr w:type="spellEnd"/>
      <w:r w:rsidR="001B74F8">
        <w:rPr>
          <w:rFonts w:hint="eastAsia"/>
        </w:rPr>
        <w:t>公司</w:t>
      </w:r>
      <w:r>
        <w:rPr>
          <w:rFonts w:hint="eastAsia"/>
        </w:rPr>
        <w:t>的内部使用者和客户浏览；</w:t>
      </w:r>
    </w:p>
    <w:p w:rsidR="005B60ED" w:rsidRDefault="005B60ED" w:rsidP="002B6CCF">
      <w:pPr>
        <w:pStyle w:val="a5"/>
        <w:numPr>
          <w:ilvl w:val="0"/>
          <w:numId w:val="2"/>
        </w:numPr>
        <w:ind w:firstLineChars="0"/>
      </w:pPr>
      <w:r>
        <w:rPr>
          <w:rFonts w:hint="eastAsia"/>
        </w:rPr>
        <w:t>裁剪机的故障管理：</w:t>
      </w:r>
      <w:r w:rsidR="00A9182B">
        <w:rPr>
          <w:rFonts w:hint="eastAsia"/>
        </w:rPr>
        <w:t>裁剪</w:t>
      </w:r>
      <w:proofErr w:type="gramStart"/>
      <w:r w:rsidR="00A9182B">
        <w:rPr>
          <w:rFonts w:hint="eastAsia"/>
        </w:rPr>
        <w:t>机产生</w:t>
      </w:r>
      <w:proofErr w:type="gramEnd"/>
      <w:r w:rsidR="00A9182B">
        <w:rPr>
          <w:rFonts w:hint="eastAsia"/>
        </w:rPr>
        <w:t>故障时，应能采集到监控中心的远程监控系统上，并能提供给</w:t>
      </w:r>
      <w:proofErr w:type="spellStart"/>
      <w:r w:rsidR="001B74F8">
        <w:rPr>
          <w:rFonts w:hint="eastAsia"/>
        </w:rPr>
        <w:t>xxxx</w:t>
      </w:r>
      <w:proofErr w:type="spellEnd"/>
      <w:r w:rsidR="001B74F8">
        <w:rPr>
          <w:rFonts w:hint="eastAsia"/>
        </w:rPr>
        <w:t>公司</w:t>
      </w:r>
      <w:r w:rsidR="00A9182B">
        <w:rPr>
          <w:rFonts w:hint="eastAsia"/>
        </w:rPr>
        <w:t>的内部使用者和客户浏览，同时立即发送短信及</w:t>
      </w:r>
      <w:proofErr w:type="gramStart"/>
      <w:r w:rsidR="00A9182B">
        <w:rPr>
          <w:rFonts w:hint="eastAsia"/>
        </w:rPr>
        <w:t>邮件到鹰</w:t>
      </w:r>
      <w:r w:rsidR="001B74F8">
        <w:rPr>
          <w:rFonts w:hint="eastAsia"/>
        </w:rPr>
        <w:t>公司</w:t>
      </w:r>
      <w:proofErr w:type="gramEnd"/>
      <w:r w:rsidR="00A9182B">
        <w:rPr>
          <w:rFonts w:hint="eastAsia"/>
        </w:rPr>
        <w:t>的相关负责人和客户；</w:t>
      </w:r>
    </w:p>
    <w:p w:rsidR="005B60ED" w:rsidRDefault="005B60ED" w:rsidP="002B6CCF">
      <w:pPr>
        <w:pStyle w:val="a5"/>
        <w:numPr>
          <w:ilvl w:val="0"/>
          <w:numId w:val="2"/>
        </w:numPr>
        <w:ind w:firstLineChars="0"/>
      </w:pPr>
      <w:r>
        <w:rPr>
          <w:rFonts w:hint="eastAsia"/>
        </w:rPr>
        <w:t>裁剪机的报修管理：</w:t>
      </w:r>
      <w:r w:rsidR="00A9182B">
        <w:rPr>
          <w:rFonts w:hint="eastAsia"/>
        </w:rPr>
        <w:t>某种情况下，客户发现裁剪机故障时，可使用监控中心的远程监控系统软件相关界面录入故障内容，申请报修，此时系统能立即发送短信及</w:t>
      </w:r>
      <w:proofErr w:type="gramStart"/>
      <w:r w:rsidR="00A9182B">
        <w:rPr>
          <w:rFonts w:hint="eastAsia"/>
        </w:rPr>
        <w:t>邮件到鹰</w:t>
      </w:r>
      <w:r w:rsidR="001B74F8">
        <w:rPr>
          <w:rFonts w:hint="eastAsia"/>
        </w:rPr>
        <w:t>公司</w:t>
      </w:r>
      <w:proofErr w:type="gramEnd"/>
      <w:r w:rsidR="00A9182B">
        <w:rPr>
          <w:rFonts w:hint="eastAsia"/>
        </w:rPr>
        <w:t>的相关负责人和客户，并记录故障内容及故障代码；</w:t>
      </w:r>
    </w:p>
    <w:p w:rsidR="00D80218" w:rsidRDefault="00D80218" w:rsidP="002B6CCF">
      <w:pPr>
        <w:pStyle w:val="a5"/>
        <w:numPr>
          <w:ilvl w:val="0"/>
          <w:numId w:val="2"/>
        </w:numPr>
        <w:ind w:firstLineChars="0"/>
      </w:pPr>
      <w:r>
        <w:rPr>
          <w:rFonts w:hint="eastAsia"/>
        </w:rPr>
        <w:t>维修人员远程操作功能：当裁剪机出现故障或需要</w:t>
      </w:r>
      <w:proofErr w:type="gramStart"/>
      <w:r>
        <w:rPr>
          <w:rFonts w:hint="eastAsia"/>
        </w:rPr>
        <w:t>必要维护</w:t>
      </w:r>
      <w:proofErr w:type="gramEnd"/>
      <w:r>
        <w:rPr>
          <w:rFonts w:hint="eastAsia"/>
        </w:rPr>
        <w:t>时，</w:t>
      </w:r>
      <w:proofErr w:type="spellStart"/>
      <w:r w:rsidR="001B74F8">
        <w:rPr>
          <w:rFonts w:hint="eastAsia"/>
        </w:rPr>
        <w:t>xxxx</w:t>
      </w:r>
      <w:proofErr w:type="spellEnd"/>
      <w:r w:rsidR="001B74F8">
        <w:rPr>
          <w:rFonts w:hint="eastAsia"/>
        </w:rPr>
        <w:t>公司</w:t>
      </w:r>
      <w:r>
        <w:rPr>
          <w:rFonts w:hint="eastAsia"/>
        </w:rPr>
        <w:t>的技术支持工程师，可通过中心监控系统远程连接到裁剪</w:t>
      </w:r>
      <w:proofErr w:type="gramStart"/>
      <w:r>
        <w:rPr>
          <w:rFonts w:hint="eastAsia"/>
        </w:rPr>
        <w:t>机控制</w:t>
      </w:r>
      <w:proofErr w:type="gramEnd"/>
      <w:r>
        <w:rPr>
          <w:rFonts w:hint="eastAsia"/>
        </w:rPr>
        <w:t>PC</w:t>
      </w:r>
      <w:r>
        <w:rPr>
          <w:rFonts w:hint="eastAsia"/>
        </w:rPr>
        <w:t>的</w:t>
      </w:r>
      <w:r w:rsidR="008B3855">
        <w:rPr>
          <w:rFonts w:hint="eastAsia"/>
        </w:rPr>
        <w:t>系统界面进行远程操作；</w:t>
      </w:r>
    </w:p>
    <w:p w:rsidR="008B3855" w:rsidRDefault="008B3855" w:rsidP="002B6CCF">
      <w:pPr>
        <w:pStyle w:val="a5"/>
        <w:numPr>
          <w:ilvl w:val="0"/>
          <w:numId w:val="2"/>
        </w:numPr>
        <w:ind w:firstLineChars="0"/>
      </w:pPr>
      <w:r>
        <w:rPr>
          <w:rFonts w:hint="eastAsia"/>
        </w:rPr>
        <w:t>短信、邮件通知功能：对于裁剪</w:t>
      </w:r>
      <w:proofErr w:type="gramStart"/>
      <w:r>
        <w:rPr>
          <w:rFonts w:hint="eastAsia"/>
        </w:rPr>
        <w:t>机产生</w:t>
      </w:r>
      <w:proofErr w:type="gramEnd"/>
      <w:r>
        <w:rPr>
          <w:rFonts w:hint="eastAsia"/>
        </w:rPr>
        <w:t>的告警、客户提请的报修、分期付款的到期或欠费提醒，中心监控系统应能通过短信、邮件等方式通知到相关负责人。</w:t>
      </w:r>
    </w:p>
    <w:p w:rsidR="000642DF" w:rsidRDefault="000642DF" w:rsidP="000642DF">
      <w:r>
        <w:rPr>
          <w:rFonts w:hint="eastAsia"/>
        </w:rPr>
        <w:t xml:space="preserve">    </w:t>
      </w:r>
      <w:r>
        <w:rPr>
          <w:rFonts w:hint="eastAsia"/>
        </w:rPr>
        <w:t>目前</w:t>
      </w:r>
      <w:proofErr w:type="spellStart"/>
      <w:r w:rsidR="001B74F8">
        <w:rPr>
          <w:rFonts w:hint="eastAsia"/>
        </w:rPr>
        <w:t>xxxx</w:t>
      </w:r>
      <w:proofErr w:type="spellEnd"/>
      <w:r w:rsidR="001B74F8">
        <w:rPr>
          <w:rFonts w:hint="eastAsia"/>
        </w:rPr>
        <w:t>公司</w:t>
      </w:r>
      <w:r>
        <w:rPr>
          <w:rFonts w:hint="eastAsia"/>
        </w:rPr>
        <w:t>的裁剪机产品控制系统由一台</w:t>
      </w:r>
      <w:r>
        <w:rPr>
          <w:rFonts w:hint="eastAsia"/>
        </w:rPr>
        <w:t>Windows XP</w:t>
      </w:r>
      <w:r>
        <w:rPr>
          <w:rFonts w:hint="eastAsia"/>
        </w:rPr>
        <w:t>系统的</w:t>
      </w:r>
      <w:r>
        <w:rPr>
          <w:rFonts w:hint="eastAsia"/>
        </w:rPr>
        <w:t>PC</w:t>
      </w:r>
      <w:r>
        <w:rPr>
          <w:rFonts w:hint="eastAsia"/>
        </w:rPr>
        <w:t>电脑运行</w:t>
      </w:r>
      <w:proofErr w:type="spellStart"/>
      <w:r>
        <w:rPr>
          <w:rFonts w:hint="eastAsia"/>
        </w:rPr>
        <w:lastRenderedPageBreak/>
        <w:t>CutterControl</w:t>
      </w:r>
      <w:proofErr w:type="spellEnd"/>
      <w:r>
        <w:rPr>
          <w:rFonts w:hint="eastAsia"/>
        </w:rPr>
        <w:t>软件完成控制功能，该软件目前已能完成操作日志、操作日报、操作月报的接口功能</w:t>
      </w:r>
      <w:r w:rsidR="00767F34">
        <w:rPr>
          <w:rFonts w:hint="eastAsia"/>
        </w:rPr>
        <w:t>，与中心监控系统的程序部分为</w:t>
      </w:r>
      <w:proofErr w:type="spellStart"/>
      <w:r w:rsidR="00767F34">
        <w:rPr>
          <w:rFonts w:hint="eastAsia"/>
        </w:rPr>
        <w:t>CutterAgent</w:t>
      </w:r>
      <w:proofErr w:type="spellEnd"/>
      <w:r w:rsidR="00767F34">
        <w:rPr>
          <w:rFonts w:hint="eastAsia"/>
        </w:rPr>
        <w:t>程序，此部分需要开发</w:t>
      </w:r>
      <w:r>
        <w:rPr>
          <w:rFonts w:hint="eastAsia"/>
        </w:rPr>
        <w:t>。</w:t>
      </w:r>
    </w:p>
    <w:p w:rsidR="005B60ED" w:rsidRPr="00C63E9E" w:rsidRDefault="005B60ED" w:rsidP="005B60ED">
      <w:pPr>
        <w:pStyle w:val="a5"/>
        <w:ind w:left="840" w:firstLineChars="0" w:firstLine="0"/>
      </w:pPr>
    </w:p>
    <w:p w:rsidR="00112EBB" w:rsidRDefault="00112EBB" w:rsidP="00112EBB">
      <w:pPr>
        <w:pStyle w:val="1"/>
        <w:numPr>
          <w:ilvl w:val="0"/>
          <w:numId w:val="1"/>
        </w:numPr>
      </w:pPr>
      <w:r>
        <w:rPr>
          <w:rFonts w:hint="eastAsia"/>
        </w:rPr>
        <w:t>方案</w:t>
      </w:r>
    </w:p>
    <w:p w:rsidR="00D80218" w:rsidRDefault="00D80218" w:rsidP="00D80218">
      <w:pPr>
        <w:ind w:firstLine="420"/>
      </w:pPr>
      <w:r>
        <w:rPr>
          <w:rFonts w:hint="eastAsia"/>
        </w:rPr>
        <w:t>为了满足远程生产监控系统的业务需求，必须在中心系统和裁剪机系统两端实现对应需求的功能。本文档只描述裁剪机侧的方案及功能定义，具体方案是在裁剪</w:t>
      </w:r>
      <w:proofErr w:type="gramStart"/>
      <w:r>
        <w:rPr>
          <w:rFonts w:hint="eastAsia"/>
        </w:rPr>
        <w:t>机控制</w:t>
      </w:r>
      <w:proofErr w:type="gramEnd"/>
      <w:r>
        <w:rPr>
          <w:rFonts w:hint="eastAsia"/>
        </w:rPr>
        <w:t>PC</w:t>
      </w:r>
      <w:r>
        <w:rPr>
          <w:rFonts w:hint="eastAsia"/>
        </w:rPr>
        <w:t>上设计实现一个</w:t>
      </w:r>
      <w:r>
        <w:rPr>
          <w:rFonts w:hint="eastAsia"/>
        </w:rPr>
        <w:t>Agent</w:t>
      </w:r>
      <w:r>
        <w:rPr>
          <w:rFonts w:hint="eastAsia"/>
        </w:rPr>
        <w:t>程序</w:t>
      </w:r>
      <w:r>
        <w:rPr>
          <w:rFonts w:hint="eastAsia"/>
        </w:rPr>
        <w:t>----</w:t>
      </w:r>
      <w:proofErr w:type="spellStart"/>
      <w:r>
        <w:rPr>
          <w:rFonts w:hint="eastAsia"/>
        </w:rPr>
        <w:t>CutterAgent</w:t>
      </w:r>
      <w:proofErr w:type="spellEnd"/>
      <w:r>
        <w:rPr>
          <w:rFonts w:hint="eastAsia"/>
        </w:rPr>
        <w:t>，完成所需采集、通信等功能。同时</w:t>
      </w:r>
      <w:proofErr w:type="spellStart"/>
      <w:r>
        <w:rPr>
          <w:rFonts w:hint="eastAsia"/>
        </w:rPr>
        <w:t>CutterControl</w:t>
      </w:r>
      <w:proofErr w:type="spellEnd"/>
      <w:r>
        <w:rPr>
          <w:rFonts w:hint="eastAsia"/>
        </w:rPr>
        <w:t>程序需要</w:t>
      </w:r>
      <w:proofErr w:type="gramStart"/>
      <w:r>
        <w:rPr>
          <w:rFonts w:hint="eastAsia"/>
        </w:rPr>
        <w:t>做适应</w:t>
      </w:r>
      <w:proofErr w:type="gramEnd"/>
      <w:r>
        <w:rPr>
          <w:rFonts w:hint="eastAsia"/>
        </w:rPr>
        <w:t>性功能扩展。一些列出了需要实现的功能集合：</w:t>
      </w:r>
    </w:p>
    <w:p w:rsidR="00D80218" w:rsidRDefault="00D80218" w:rsidP="00D80218">
      <w:pPr>
        <w:pStyle w:val="a5"/>
        <w:numPr>
          <w:ilvl w:val="0"/>
          <w:numId w:val="3"/>
        </w:numPr>
        <w:ind w:firstLineChars="0"/>
      </w:pPr>
      <w:r>
        <w:rPr>
          <w:rFonts w:hint="eastAsia"/>
        </w:rPr>
        <w:t>操作日志采集、上传功能；</w:t>
      </w:r>
    </w:p>
    <w:p w:rsidR="00D80218" w:rsidRDefault="00D80218" w:rsidP="00D80218">
      <w:pPr>
        <w:pStyle w:val="a5"/>
        <w:numPr>
          <w:ilvl w:val="0"/>
          <w:numId w:val="3"/>
        </w:numPr>
        <w:ind w:firstLineChars="0"/>
      </w:pPr>
      <w:r>
        <w:rPr>
          <w:rFonts w:hint="eastAsia"/>
        </w:rPr>
        <w:t>日报</w:t>
      </w:r>
      <w:r>
        <w:rPr>
          <w:rFonts w:hint="eastAsia"/>
        </w:rPr>
        <w:t>/</w:t>
      </w:r>
      <w:r>
        <w:rPr>
          <w:rFonts w:hint="eastAsia"/>
        </w:rPr>
        <w:t>月报采集上传功能；</w:t>
      </w:r>
    </w:p>
    <w:p w:rsidR="00D80218" w:rsidRDefault="00D80218" w:rsidP="00D80218">
      <w:pPr>
        <w:pStyle w:val="a5"/>
        <w:numPr>
          <w:ilvl w:val="0"/>
          <w:numId w:val="3"/>
        </w:numPr>
        <w:ind w:firstLineChars="0"/>
      </w:pPr>
      <w:r>
        <w:rPr>
          <w:rFonts w:hint="eastAsia"/>
        </w:rPr>
        <w:t>告警采集、上传功能；</w:t>
      </w:r>
    </w:p>
    <w:p w:rsidR="00D80218" w:rsidRDefault="00235166" w:rsidP="00D80218">
      <w:pPr>
        <w:pStyle w:val="a5"/>
        <w:numPr>
          <w:ilvl w:val="0"/>
          <w:numId w:val="3"/>
        </w:numPr>
        <w:ind w:firstLineChars="0"/>
      </w:pPr>
      <w:r>
        <w:rPr>
          <w:rFonts w:hint="eastAsia"/>
        </w:rPr>
        <w:t>授权同步功能；</w:t>
      </w:r>
    </w:p>
    <w:p w:rsidR="00D76AC8" w:rsidRDefault="00D76AC8" w:rsidP="00D76AC8">
      <w:pPr>
        <w:pStyle w:val="3"/>
        <w:numPr>
          <w:ilvl w:val="0"/>
          <w:numId w:val="4"/>
        </w:numPr>
      </w:pPr>
      <w:r>
        <w:rPr>
          <w:rFonts w:hint="eastAsia"/>
        </w:rPr>
        <w:t>操作日志采集上传功能</w:t>
      </w:r>
    </w:p>
    <w:p w:rsidR="00A50AE2" w:rsidRDefault="00A50AE2" w:rsidP="00A50AE2">
      <w:pPr>
        <w:ind w:firstLine="420"/>
      </w:pPr>
      <w:r>
        <w:rPr>
          <w:rFonts w:hint="eastAsia"/>
        </w:rPr>
        <w:t>操作日志采集上</w:t>
      </w:r>
      <w:proofErr w:type="gramStart"/>
      <w:r>
        <w:rPr>
          <w:rFonts w:hint="eastAsia"/>
        </w:rPr>
        <w:t>传功能</w:t>
      </w:r>
      <w:proofErr w:type="gramEnd"/>
      <w:r>
        <w:rPr>
          <w:rFonts w:hint="eastAsia"/>
        </w:rPr>
        <w:t>是指裁剪</w:t>
      </w:r>
      <w:proofErr w:type="gramStart"/>
      <w:r>
        <w:rPr>
          <w:rFonts w:hint="eastAsia"/>
        </w:rPr>
        <w:t>机执行</w:t>
      </w:r>
      <w:proofErr w:type="gramEnd"/>
      <w:r>
        <w:rPr>
          <w:rFonts w:hint="eastAsia"/>
        </w:rPr>
        <w:t>一次操作时，</w:t>
      </w:r>
      <w:proofErr w:type="spellStart"/>
      <w:r>
        <w:rPr>
          <w:rFonts w:hint="eastAsia"/>
        </w:rPr>
        <w:t>CutterControl</w:t>
      </w:r>
      <w:proofErr w:type="spellEnd"/>
      <w:r>
        <w:rPr>
          <w:rFonts w:hint="eastAsia"/>
        </w:rPr>
        <w:t>软件记录一次操作日志，</w:t>
      </w:r>
      <w:proofErr w:type="spellStart"/>
      <w:r>
        <w:rPr>
          <w:rFonts w:hint="eastAsia"/>
        </w:rPr>
        <w:t>CutterAgent</w:t>
      </w:r>
      <w:proofErr w:type="spellEnd"/>
      <w:r>
        <w:rPr>
          <w:rFonts w:hint="eastAsia"/>
        </w:rPr>
        <w:t>软件检测到有新</w:t>
      </w:r>
      <w:r w:rsidR="00DC2F39">
        <w:rPr>
          <w:rFonts w:hint="eastAsia"/>
        </w:rPr>
        <w:t>的操作</w:t>
      </w:r>
      <w:r>
        <w:rPr>
          <w:rFonts w:hint="eastAsia"/>
        </w:rPr>
        <w:t>日志，读取该日志并上传至监控中心</w:t>
      </w:r>
      <w:r w:rsidR="00745609">
        <w:rPr>
          <w:rFonts w:hint="eastAsia"/>
        </w:rPr>
        <w:t>远程生产监控系统软件。日志形式为：</w:t>
      </w:r>
    </w:p>
    <w:p w:rsidR="00745609" w:rsidRPr="00891F85" w:rsidRDefault="00745609" w:rsidP="00745609">
      <w:pPr>
        <w:ind w:leftChars="400" w:left="840"/>
        <w:rPr>
          <w:color w:val="0070C0"/>
          <w:szCs w:val="21"/>
        </w:rPr>
      </w:pPr>
      <w:r w:rsidRPr="00891F85">
        <w:rPr>
          <w:rFonts w:hint="eastAsia"/>
          <w:color w:val="0070C0"/>
          <w:szCs w:val="21"/>
        </w:rPr>
        <w:t>3:001:</w:t>
      </w:r>
      <w:r w:rsidRPr="00891F85">
        <w:rPr>
          <w:rFonts w:hint="eastAsia"/>
          <w:color w:val="0070C0"/>
          <w:szCs w:val="21"/>
        </w:rPr>
        <w:t>排料图的</w:t>
      </w:r>
      <w:r w:rsidRPr="00891F85">
        <w:rPr>
          <w:rFonts w:hint="eastAsia"/>
          <w:color w:val="0070C0"/>
          <w:szCs w:val="21"/>
        </w:rPr>
        <w:t xml:space="preserve">ID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r w:rsidRPr="00891F85">
        <w:rPr>
          <w:rFonts w:hint="eastAsia"/>
          <w:color w:val="0070C0"/>
          <w:szCs w:val="21"/>
        </w:rPr>
        <w:t xml:space="preserve"> </w:t>
      </w:r>
    </w:p>
    <w:p w:rsidR="00745609" w:rsidRPr="00891F85" w:rsidRDefault="00745609" w:rsidP="00745609">
      <w:pPr>
        <w:ind w:leftChars="400" w:left="840"/>
        <w:rPr>
          <w:color w:val="0070C0"/>
          <w:szCs w:val="21"/>
        </w:rPr>
      </w:pP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745609" w:rsidRPr="00891F85" w:rsidRDefault="00745609" w:rsidP="00745609">
      <w:pPr>
        <w:ind w:leftChars="400" w:left="840"/>
        <w:rPr>
          <w:color w:val="0070C0"/>
          <w:szCs w:val="21"/>
        </w:rPr>
      </w:pPr>
      <w:r w:rsidRPr="00891F85">
        <w:rPr>
          <w:rFonts w:hint="eastAsia"/>
          <w:color w:val="0070C0"/>
          <w:szCs w:val="21"/>
        </w:rPr>
        <w:t>3:003:</w:t>
      </w:r>
      <w:r w:rsidRPr="00891F85">
        <w:rPr>
          <w:rFonts w:hint="eastAsia"/>
          <w:color w:val="0070C0"/>
          <w:szCs w:val="21"/>
        </w:rPr>
        <w:t>排料图的宽度</w:t>
      </w:r>
      <w:r w:rsidRPr="00891F85">
        <w:rPr>
          <w:rFonts w:hint="eastAsia"/>
          <w:color w:val="0070C0"/>
          <w:szCs w:val="21"/>
        </w:rPr>
        <w:t xml:space="preserve">                       1.34 </w:t>
      </w:r>
    </w:p>
    <w:p w:rsidR="00745609" w:rsidRPr="00891F85" w:rsidRDefault="00745609" w:rsidP="00745609">
      <w:pPr>
        <w:ind w:leftChars="400" w:left="840"/>
        <w:rPr>
          <w:color w:val="0070C0"/>
          <w:szCs w:val="21"/>
        </w:rPr>
      </w:pPr>
      <w:r w:rsidRPr="00891F85">
        <w:rPr>
          <w:rFonts w:hint="eastAsia"/>
          <w:color w:val="0070C0"/>
          <w:szCs w:val="21"/>
        </w:rPr>
        <w:t>3:004:</w:t>
      </w:r>
      <w:r w:rsidRPr="00891F85">
        <w:rPr>
          <w:rFonts w:hint="eastAsia"/>
          <w:color w:val="0070C0"/>
          <w:szCs w:val="21"/>
        </w:rPr>
        <w:t>部件数</w:t>
      </w:r>
      <w:r w:rsidRPr="00891F85">
        <w:rPr>
          <w:rFonts w:hint="eastAsia"/>
          <w:color w:val="0070C0"/>
          <w:szCs w:val="21"/>
        </w:rPr>
        <w:t xml:space="preserve">                                5 </w:t>
      </w:r>
    </w:p>
    <w:p w:rsidR="00745609" w:rsidRPr="00891F85" w:rsidRDefault="00745609" w:rsidP="00745609">
      <w:pPr>
        <w:ind w:leftChars="400" w:left="840"/>
        <w:rPr>
          <w:color w:val="0070C0"/>
          <w:szCs w:val="21"/>
        </w:rPr>
      </w:pPr>
      <w:r w:rsidRPr="00891F85">
        <w:rPr>
          <w:rFonts w:hint="eastAsia"/>
          <w:color w:val="0070C0"/>
          <w:szCs w:val="21"/>
        </w:rPr>
        <w:t>3:005:</w:t>
      </w:r>
      <w:r w:rsidRPr="00891F85">
        <w:rPr>
          <w:rFonts w:hint="eastAsia"/>
          <w:color w:val="0070C0"/>
          <w:szCs w:val="21"/>
        </w:rPr>
        <w:t>剪裁时期</w:t>
      </w:r>
      <w:r w:rsidRPr="00891F85">
        <w:rPr>
          <w:rFonts w:hint="eastAsia"/>
          <w:color w:val="0070C0"/>
          <w:szCs w:val="21"/>
        </w:rPr>
        <w:t xml:space="preserve">                     2011/01/06 </w:t>
      </w:r>
    </w:p>
    <w:p w:rsidR="00745609" w:rsidRPr="00891F85" w:rsidRDefault="00745609" w:rsidP="00745609">
      <w:pPr>
        <w:ind w:leftChars="400" w:left="840"/>
        <w:rPr>
          <w:color w:val="0070C0"/>
          <w:szCs w:val="21"/>
        </w:rPr>
      </w:pPr>
      <w:r w:rsidRPr="00891F85">
        <w:rPr>
          <w:rFonts w:hint="eastAsia"/>
          <w:color w:val="0070C0"/>
          <w:szCs w:val="21"/>
        </w:rPr>
        <w:t>3:006:</w:t>
      </w:r>
      <w:r w:rsidRPr="00891F85">
        <w:rPr>
          <w:rFonts w:hint="eastAsia"/>
          <w:color w:val="0070C0"/>
          <w:szCs w:val="21"/>
        </w:rPr>
        <w:t>剪裁开始时间</w:t>
      </w:r>
      <w:r w:rsidRPr="00891F85">
        <w:rPr>
          <w:rFonts w:hint="eastAsia"/>
          <w:color w:val="0070C0"/>
          <w:szCs w:val="21"/>
        </w:rPr>
        <w:t xml:space="preserve">                   17:42:08 </w:t>
      </w:r>
    </w:p>
    <w:p w:rsidR="00745609" w:rsidRPr="00891F85" w:rsidRDefault="00745609" w:rsidP="00745609">
      <w:pPr>
        <w:ind w:leftChars="400" w:left="840"/>
        <w:rPr>
          <w:color w:val="0070C0"/>
          <w:szCs w:val="21"/>
        </w:rPr>
      </w:pPr>
      <w:r w:rsidRPr="00891F85">
        <w:rPr>
          <w:rFonts w:hint="eastAsia"/>
          <w:color w:val="0070C0"/>
          <w:szCs w:val="21"/>
        </w:rPr>
        <w:t>3:007:</w:t>
      </w:r>
      <w:r w:rsidRPr="00891F85">
        <w:rPr>
          <w:rFonts w:hint="eastAsia"/>
          <w:color w:val="0070C0"/>
          <w:szCs w:val="21"/>
        </w:rPr>
        <w:t>剪裁结束时间</w:t>
      </w:r>
      <w:r w:rsidRPr="00891F85">
        <w:rPr>
          <w:rFonts w:hint="eastAsia"/>
          <w:color w:val="0070C0"/>
          <w:szCs w:val="21"/>
        </w:rPr>
        <w:t xml:space="preserve">                   17:43:35 </w:t>
      </w:r>
    </w:p>
    <w:p w:rsidR="00745609" w:rsidRPr="00891F85" w:rsidRDefault="00745609" w:rsidP="00745609">
      <w:pPr>
        <w:ind w:leftChars="400" w:left="840"/>
        <w:rPr>
          <w:color w:val="0070C0"/>
          <w:szCs w:val="21"/>
        </w:rPr>
      </w:pPr>
      <w:r w:rsidRPr="00891F85">
        <w:rPr>
          <w:rFonts w:hint="eastAsia"/>
          <w:color w:val="0070C0"/>
          <w:szCs w:val="21"/>
        </w:rPr>
        <w:t>3:008:</w:t>
      </w:r>
      <w:r w:rsidRPr="00891F85">
        <w:rPr>
          <w:rFonts w:hint="eastAsia"/>
          <w:color w:val="0070C0"/>
          <w:szCs w:val="21"/>
        </w:rPr>
        <w:t>剪裁时间</w:t>
      </w:r>
      <w:r w:rsidRPr="00891F85">
        <w:rPr>
          <w:rFonts w:hint="eastAsia"/>
          <w:color w:val="0070C0"/>
          <w:szCs w:val="21"/>
        </w:rPr>
        <w:t xml:space="preserve">                        0:01:27 </w:t>
      </w:r>
    </w:p>
    <w:p w:rsidR="00745609" w:rsidRPr="00891F85" w:rsidRDefault="00745609" w:rsidP="00745609">
      <w:pPr>
        <w:ind w:leftChars="400" w:left="840"/>
        <w:rPr>
          <w:color w:val="0070C0"/>
          <w:szCs w:val="21"/>
        </w:rPr>
      </w:pPr>
      <w:r w:rsidRPr="00891F85">
        <w:rPr>
          <w:rFonts w:hint="eastAsia"/>
          <w:color w:val="0070C0"/>
          <w:szCs w:val="21"/>
        </w:rPr>
        <w:t>3:009:</w:t>
      </w:r>
      <w:r w:rsidRPr="00891F85">
        <w:rPr>
          <w:rFonts w:hint="eastAsia"/>
          <w:color w:val="0070C0"/>
          <w:szCs w:val="21"/>
        </w:rPr>
        <w:t>平均剪裁速度</w:t>
      </w:r>
      <w:r w:rsidRPr="00891F85">
        <w:rPr>
          <w:rFonts w:hint="eastAsia"/>
          <w:color w:val="0070C0"/>
          <w:szCs w:val="21"/>
        </w:rPr>
        <w:t xml:space="preserve">                       3.25 </w:t>
      </w:r>
    </w:p>
    <w:p w:rsidR="00745609" w:rsidRPr="00891F85" w:rsidRDefault="00745609" w:rsidP="00745609">
      <w:pPr>
        <w:ind w:leftChars="400" w:left="840"/>
        <w:rPr>
          <w:color w:val="0070C0"/>
          <w:szCs w:val="21"/>
        </w:rPr>
      </w:pPr>
      <w:r w:rsidRPr="00891F85">
        <w:rPr>
          <w:rFonts w:hint="eastAsia"/>
          <w:color w:val="0070C0"/>
          <w:szCs w:val="21"/>
        </w:rPr>
        <w:t>3:010:</w:t>
      </w:r>
      <w:r w:rsidRPr="00891F85">
        <w:rPr>
          <w:rFonts w:hint="eastAsia"/>
          <w:color w:val="0070C0"/>
          <w:szCs w:val="21"/>
        </w:rPr>
        <w:t>剪裁距离</w:t>
      </w:r>
      <w:r w:rsidRPr="00891F85">
        <w:rPr>
          <w:rFonts w:hint="eastAsia"/>
          <w:color w:val="0070C0"/>
          <w:szCs w:val="21"/>
        </w:rPr>
        <w:t xml:space="preserve">                           3.46 </w:t>
      </w:r>
    </w:p>
    <w:p w:rsidR="00745609" w:rsidRPr="00891F85" w:rsidRDefault="00745609" w:rsidP="00745609">
      <w:pPr>
        <w:ind w:leftChars="400" w:left="840"/>
        <w:rPr>
          <w:color w:val="0070C0"/>
          <w:szCs w:val="21"/>
        </w:rPr>
      </w:pPr>
      <w:r w:rsidRPr="00891F85">
        <w:rPr>
          <w:rFonts w:hint="eastAsia"/>
          <w:color w:val="0070C0"/>
          <w:szCs w:val="21"/>
        </w:rPr>
        <w:t>3:011:</w:t>
      </w:r>
      <w:r w:rsidRPr="00891F85">
        <w:rPr>
          <w:rFonts w:hint="eastAsia"/>
          <w:color w:val="0070C0"/>
          <w:szCs w:val="21"/>
        </w:rPr>
        <w:t>刀片上升转换角度</w:t>
      </w:r>
      <w:r w:rsidRPr="00891F85">
        <w:rPr>
          <w:rFonts w:hint="eastAsia"/>
          <w:color w:val="0070C0"/>
          <w:szCs w:val="21"/>
        </w:rPr>
        <w:t xml:space="preserve">                 140.00 </w:t>
      </w:r>
    </w:p>
    <w:p w:rsidR="00745609" w:rsidRPr="00891F85" w:rsidRDefault="00745609" w:rsidP="00745609">
      <w:pPr>
        <w:ind w:leftChars="400" w:left="840"/>
        <w:rPr>
          <w:color w:val="0070C0"/>
          <w:szCs w:val="21"/>
        </w:rPr>
      </w:pPr>
      <w:r w:rsidRPr="00891F85">
        <w:rPr>
          <w:rFonts w:hint="eastAsia"/>
          <w:color w:val="0070C0"/>
          <w:szCs w:val="21"/>
        </w:rPr>
        <w:t>3:012:</w:t>
      </w:r>
      <w:r w:rsidRPr="00891F85">
        <w:rPr>
          <w:rFonts w:hint="eastAsia"/>
          <w:color w:val="0070C0"/>
          <w:szCs w:val="21"/>
        </w:rPr>
        <w:t>刀具转换的角度</w:t>
      </w:r>
      <w:r w:rsidRPr="00891F85">
        <w:rPr>
          <w:rFonts w:hint="eastAsia"/>
          <w:color w:val="0070C0"/>
          <w:szCs w:val="21"/>
        </w:rPr>
        <w:t xml:space="preserve">                    15.00 </w:t>
      </w:r>
    </w:p>
    <w:p w:rsidR="00745609" w:rsidRPr="00891F85" w:rsidRDefault="00745609" w:rsidP="00745609">
      <w:pPr>
        <w:ind w:leftChars="400" w:left="840"/>
        <w:rPr>
          <w:color w:val="0070C0"/>
          <w:szCs w:val="21"/>
        </w:rPr>
      </w:pPr>
      <w:r w:rsidRPr="00891F85">
        <w:rPr>
          <w:rFonts w:hint="eastAsia"/>
          <w:color w:val="0070C0"/>
          <w:szCs w:val="21"/>
        </w:rPr>
        <w:t>3:013:</w:t>
      </w:r>
      <w:r w:rsidRPr="00891F85">
        <w:rPr>
          <w:rFonts w:hint="eastAsia"/>
          <w:color w:val="0070C0"/>
          <w:szCs w:val="21"/>
        </w:rPr>
        <w:t>剪裁速度（高速）</w:t>
      </w:r>
      <w:r w:rsidRPr="00891F85">
        <w:rPr>
          <w:rFonts w:hint="eastAsia"/>
          <w:color w:val="0070C0"/>
          <w:szCs w:val="21"/>
        </w:rPr>
        <w:t xml:space="preserve">                     20 </w:t>
      </w:r>
    </w:p>
    <w:p w:rsidR="00745609" w:rsidRPr="00891F85" w:rsidRDefault="00745609" w:rsidP="00745609">
      <w:pPr>
        <w:ind w:leftChars="400" w:left="840"/>
        <w:rPr>
          <w:color w:val="0070C0"/>
          <w:szCs w:val="21"/>
        </w:rPr>
      </w:pPr>
      <w:r w:rsidRPr="00891F85">
        <w:rPr>
          <w:rFonts w:hint="eastAsia"/>
          <w:color w:val="0070C0"/>
          <w:szCs w:val="21"/>
        </w:rPr>
        <w:t>3:014:</w:t>
      </w:r>
      <w:r w:rsidRPr="00891F85">
        <w:rPr>
          <w:rFonts w:hint="eastAsia"/>
          <w:color w:val="0070C0"/>
          <w:szCs w:val="21"/>
        </w:rPr>
        <w:t>剪裁速度（低速）</w:t>
      </w:r>
      <w:r w:rsidRPr="00891F85">
        <w:rPr>
          <w:rFonts w:hint="eastAsia"/>
          <w:color w:val="0070C0"/>
          <w:szCs w:val="21"/>
        </w:rPr>
        <w:t xml:space="preserve">                     15 </w:t>
      </w:r>
    </w:p>
    <w:p w:rsidR="00745609" w:rsidRDefault="00745609" w:rsidP="00745609">
      <w:pPr>
        <w:ind w:leftChars="400" w:left="840"/>
        <w:rPr>
          <w:color w:val="0070C0"/>
          <w:szCs w:val="21"/>
        </w:rPr>
      </w:pPr>
      <w:r w:rsidRPr="00891F85">
        <w:rPr>
          <w:rFonts w:hint="eastAsia"/>
          <w:color w:val="0070C0"/>
          <w:szCs w:val="21"/>
        </w:rPr>
        <w:t>3:015:</w:t>
      </w:r>
      <w:r w:rsidRPr="00891F85">
        <w:rPr>
          <w:rFonts w:hint="eastAsia"/>
          <w:color w:val="0070C0"/>
          <w:szCs w:val="21"/>
        </w:rPr>
        <w:t>始点切断</w:t>
      </w:r>
      <w:r w:rsidRPr="00891F85">
        <w:rPr>
          <w:rFonts w:hint="eastAsia"/>
          <w:color w:val="0070C0"/>
          <w:szCs w:val="21"/>
        </w:rPr>
        <w:t xml:space="preserve">                           2.00</w:t>
      </w:r>
    </w:p>
    <w:p w:rsidR="00745609" w:rsidRDefault="00745609" w:rsidP="00745609">
      <w:r>
        <w:rPr>
          <w:rFonts w:hint="eastAsia"/>
        </w:rPr>
        <w:tab/>
      </w:r>
      <w:r w:rsidR="00062CED">
        <w:rPr>
          <w:rFonts w:hint="eastAsia"/>
        </w:rPr>
        <w:t>流程为：</w:t>
      </w:r>
    </w:p>
    <w:p w:rsidR="00062CED" w:rsidRDefault="00D60471" w:rsidP="00745609">
      <w:r>
        <w:rPr>
          <w:noProof/>
        </w:rPr>
        <w:lastRenderedPageBreak/>
        <w:drawing>
          <wp:inline distT="0" distB="0" distL="0" distR="0">
            <wp:extent cx="4991100" cy="36957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91100" cy="3695700"/>
                    </a:xfrm>
                    <a:prstGeom prst="rect">
                      <a:avLst/>
                    </a:prstGeom>
                    <a:noFill/>
                    <a:ln w="9525">
                      <a:noFill/>
                      <a:miter lim="800000"/>
                      <a:headEnd/>
                      <a:tailEnd/>
                    </a:ln>
                  </pic:spPr>
                </pic:pic>
              </a:graphicData>
            </a:graphic>
          </wp:inline>
        </w:drawing>
      </w:r>
      <w:r w:rsidR="00C560F1">
        <w:rPr>
          <w:noProof/>
        </w:rPr>
        <w:drawing>
          <wp:inline distT="0" distB="0" distL="0" distR="0">
            <wp:extent cx="5105400" cy="36957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105400" cy="3695700"/>
                    </a:xfrm>
                    <a:prstGeom prst="rect">
                      <a:avLst/>
                    </a:prstGeom>
                    <a:noFill/>
                    <a:ln w="9525">
                      <a:noFill/>
                      <a:miter lim="800000"/>
                      <a:headEnd/>
                      <a:tailEnd/>
                    </a:ln>
                  </pic:spPr>
                </pic:pic>
              </a:graphicData>
            </a:graphic>
          </wp:inline>
        </w:drawing>
      </w:r>
    </w:p>
    <w:p w:rsidR="007F1100" w:rsidRDefault="007F1100" w:rsidP="007F1100">
      <w:pPr>
        <w:pStyle w:val="4"/>
        <w:numPr>
          <w:ilvl w:val="0"/>
          <w:numId w:val="5"/>
        </w:numPr>
      </w:pPr>
      <w:proofErr w:type="spellStart"/>
      <w:r>
        <w:rPr>
          <w:rFonts w:hint="eastAsia"/>
        </w:rPr>
        <w:t>CutterControl</w:t>
      </w:r>
      <w:proofErr w:type="spellEnd"/>
      <w:r>
        <w:rPr>
          <w:rFonts w:hint="eastAsia"/>
        </w:rPr>
        <w:t>软件扩展功能</w:t>
      </w:r>
    </w:p>
    <w:p w:rsidR="007F1100" w:rsidRDefault="007F1100" w:rsidP="007F1100">
      <w:pPr>
        <w:ind w:firstLine="420"/>
      </w:pPr>
      <w:r>
        <w:rPr>
          <w:rFonts w:hint="eastAsia"/>
        </w:rPr>
        <w:t>当产生一次操作时，</w:t>
      </w:r>
      <w:proofErr w:type="spellStart"/>
      <w:r>
        <w:rPr>
          <w:rFonts w:hint="eastAsia"/>
        </w:rPr>
        <w:t>CutterControl</w:t>
      </w:r>
      <w:proofErr w:type="spellEnd"/>
      <w:r>
        <w:rPr>
          <w:rFonts w:hint="eastAsia"/>
        </w:rPr>
        <w:t>软件记录该次操作日志，一次操作只记录入一个日志文件中。文件名的命名方式：</w:t>
      </w:r>
    </w:p>
    <w:p w:rsidR="007F1100" w:rsidRDefault="007F1100" w:rsidP="007F1100">
      <w:pPr>
        <w:ind w:firstLine="420"/>
      </w:pPr>
      <w:r>
        <w:rPr>
          <w:rFonts w:hint="eastAsia"/>
        </w:rPr>
        <w:lastRenderedPageBreak/>
        <w:tab/>
        <w:t xml:space="preserve">YYMMDDHHmmss.evt   </w:t>
      </w:r>
    </w:p>
    <w:p w:rsidR="007F1100" w:rsidRDefault="007F1100" w:rsidP="004A5C5A">
      <w:pPr>
        <w:pStyle w:val="a5"/>
        <w:numPr>
          <w:ilvl w:val="1"/>
          <w:numId w:val="6"/>
        </w:numPr>
        <w:ind w:firstLineChars="0"/>
      </w:pPr>
      <w:r>
        <w:rPr>
          <w:rFonts w:hint="eastAsia"/>
        </w:rPr>
        <w:t>YY:</w:t>
      </w:r>
      <w:r>
        <w:rPr>
          <w:rFonts w:hint="eastAsia"/>
        </w:rPr>
        <w:t>当前时间的年的后两位</w:t>
      </w:r>
      <w:r w:rsidR="004A5C5A">
        <w:rPr>
          <w:rFonts w:hint="eastAsia"/>
        </w:rPr>
        <w:t>，入</w:t>
      </w:r>
      <w:r w:rsidR="004A5C5A">
        <w:rPr>
          <w:rFonts w:hint="eastAsia"/>
        </w:rPr>
        <w:t>2011</w:t>
      </w:r>
      <w:r w:rsidR="004A5C5A">
        <w:rPr>
          <w:rFonts w:hint="eastAsia"/>
        </w:rPr>
        <w:t>年为</w:t>
      </w:r>
      <w:r w:rsidR="004A5C5A">
        <w:rPr>
          <w:rFonts w:hint="eastAsia"/>
        </w:rPr>
        <w:t>11</w:t>
      </w:r>
      <w:r>
        <w:rPr>
          <w:rFonts w:hint="eastAsia"/>
        </w:rPr>
        <w:t>；</w:t>
      </w:r>
    </w:p>
    <w:p w:rsidR="007F1100" w:rsidRDefault="007F1100" w:rsidP="004A5C5A">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sidR="004A5C5A">
        <w:rPr>
          <w:rFonts w:hint="eastAsia"/>
        </w:rPr>
        <w:t>”；</w:t>
      </w:r>
    </w:p>
    <w:p w:rsidR="007F1100" w:rsidRDefault="007F1100" w:rsidP="004A5C5A">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sidR="004A5C5A">
        <w:rPr>
          <w:rFonts w:hint="eastAsia"/>
        </w:rPr>
        <w:t>03</w:t>
      </w:r>
      <w:r w:rsidR="004A5C5A">
        <w:rPr>
          <w:rFonts w:hint="eastAsia"/>
        </w:rPr>
        <w:t>”；</w:t>
      </w:r>
    </w:p>
    <w:p w:rsidR="004A5C5A" w:rsidRDefault="004A5C5A" w:rsidP="004A5C5A">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4A5C5A" w:rsidRDefault="004A5C5A" w:rsidP="004A5C5A">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4A5C5A" w:rsidRDefault="004A5C5A" w:rsidP="004A5C5A">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4A5C5A" w:rsidRDefault="004A5C5A" w:rsidP="004A5C5A">
      <w:pPr>
        <w:pStyle w:val="a5"/>
        <w:numPr>
          <w:ilvl w:val="1"/>
          <w:numId w:val="6"/>
        </w:numPr>
        <w:ind w:firstLineChars="0"/>
      </w:pPr>
      <w:proofErr w:type="spellStart"/>
      <w:r>
        <w:rPr>
          <w:rFonts w:hint="eastAsia"/>
        </w:rPr>
        <w:t>evt</w:t>
      </w:r>
      <w:proofErr w:type="spellEnd"/>
      <w:r>
        <w:rPr>
          <w:rFonts w:hint="eastAsia"/>
        </w:rPr>
        <w:t>:</w:t>
      </w:r>
      <w:r>
        <w:rPr>
          <w:rFonts w:hint="eastAsia"/>
        </w:rPr>
        <w:t>文件后缀名。</w:t>
      </w:r>
    </w:p>
    <w:p w:rsidR="00326493" w:rsidRDefault="00326493" w:rsidP="004A5C5A">
      <w:pPr>
        <w:pStyle w:val="a5"/>
        <w:numPr>
          <w:ilvl w:val="1"/>
          <w:numId w:val="6"/>
        </w:numPr>
        <w:ind w:firstLineChars="0"/>
      </w:pPr>
      <w:r>
        <w:rPr>
          <w:rFonts w:hint="eastAsia"/>
        </w:rPr>
        <w:t>该类文件可存储于任何可被访问且已指定的目录内；</w:t>
      </w:r>
    </w:p>
    <w:p w:rsidR="0009770E" w:rsidRDefault="0009770E" w:rsidP="004A5C5A">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evt</w:t>
      </w:r>
      <w:proofErr w:type="spellEnd"/>
      <w:r>
        <w:rPr>
          <w:rFonts w:hint="eastAsia"/>
        </w:rPr>
        <w:t>。</w:t>
      </w:r>
    </w:p>
    <w:p w:rsidR="004A5C5A" w:rsidRDefault="004A5C5A" w:rsidP="007F1100">
      <w:pPr>
        <w:ind w:firstLine="420"/>
      </w:pPr>
      <w:r>
        <w:rPr>
          <w:rFonts w:hint="eastAsia"/>
        </w:rPr>
        <w:t>举例：假设</w:t>
      </w:r>
      <w:r>
        <w:rPr>
          <w:rFonts w:hint="eastAsia"/>
        </w:rPr>
        <w:t>2011-1-25 15:03:44</w:t>
      </w:r>
      <w:r>
        <w:rPr>
          <w:rFonts w:hint="eastAsia"/>
        </w:rPr>
        <w:t>产生并完成了一次操作，则</w:t>
      </w:r>
      <w:proofErr w:type="spellStart"/>
      <w:r>
        <w:rPr>
          <w:rFonts w:hint="eastAsia"/>
        </w:rPr>
        <w:t>CutterControl</w:t>
      </w:r>
      <w:proofErr w:type="spellEnd"/>
      <w:r>
        <w:rPr>
          <w:rFonts w:hint="eastAsia"/>
        </w:rPr>
        <w:t>软件则应生成一个操作日志文件：</w:t>
      </w:r>
      <w:r>
        <w:rPr>
          <w:rFonts w:hint="eastAsia"/>
        </w:rPr>
        <w:t xml:space="preserve"> 20110125150344.</w:t>
      </w:r>
      <w:r w:rsidR="0009770E">
        <w:rPr>
          <w:rFonts w:hint="eastAsia"/>
        </w:rPr>
        <w:t>tmp,</w:t>
      </w:r>
      <w:r w:rsidR="0009770E" w:rsidRPr="0009770E">
        <w:rPr>
          <w:rFonts w:hint="eastAsia"/>
        </w:rPr>
        <w:t xml:space="preserve"> </w:t>
      </w:r>
      <w:proofErr w:type="spellStart"/>
      <w:r w:rsidR="0009770E">
        <w:rPr>
          <w:rFonts w:hint="eastAsia"/>
        </w:rPr>
        <w:t>CutterControl</w:t>
      </w:r>
      <w:proofErr w:type="spellEnd"/>
      <w:r w:rsidR="0009770E">
        <w:rPr>
          <w:rFonts w:hint="eastAsia"/>
        </w:rPr>
        <w:t>软件写完内容后将其更名为：</w:t>
      </w:r>
      <w:r w:rsidR="0009770E">
        <w:rPr>
          <w:rFonts w:hint="eastAsia"/>
        </w:rPr>
        <w:t>20110125150344.evt</w:t>
      </w:r>
      <w:r>
        <w:rPr>
          <w:rFonts w:hint="eastAsia"/>
        </w:rPr>
        <w:t>.</w:t>
      </w:r>
      <w:r>
        <w:rPr>
          <w:rFonts w:hint="eastAsia"/>
        </w:rPr>
        <w:t>文件内容为该次操作日志。</w:t>
      </w:r>
    </w:p>
    <w:p w:rsidR="00326493" w:rsidRDefault="00326493" w:rsidP="00326493">
      <w:pPr>
        <w:rPr>
          <w:b/>
          <w:color w:val="FF0000"/>
        </w:rPr>
      </w:pPr>
      <w:r w:rsidRPr="00326493">
        <w:rPr>
          <w:rFonts w:hint="eastAsia"/>
          <w:b/>
          <w:color w:val="FF0000"/>
        </w:rPr>
        <w:t>建议：</w:t>
      </w:r>
      <w:r w:rsidR="00E61DDA">
        <w:rPr>
          <w:rFonts w:hint="eastAsia"/>
          <w:b/>
          <w:color w:val="FF0000"/>
        </w:rPr>
        <w:t>为了满足国际化的需要，建议日志内容去掉中文注释。</w:t>
      </w:r>
      <w:r>
        <w:rPr>
          <w:rFonts w:hint="eastAsia"/>
          <w:b/>
          <w:color w:val="FF0000"/>
        </w:rPr>
        <w:t>在显示该日志的软件中</w:t>
      </w:r>
      <w:r w:rsidR="00E61DDA">
        <w:rPr>
          <w:rFonts w:hint="eastAsia"/>
          <w:b/>
          <w:color w:val="FF0000"/>
        </w:rPr>
        <w:t>，</w:t>
      </w:r>
      <w:r>
        <w:rPr>
          <w:rFonts w:hint="eastAsia"/>
          <w:b/>
          <w:color w:val="FF0000"/>
        </w:rPr>
        <w:t>通过对应索引以及用户使用的语言类型</w:t>
      </w:r>
      <w:r w:rsidR="00E61DDA">
        <w:rPr>
          <w:rFonts w:hint="eastAsia"/>
          <w:b/>
          <w:color w:val="FF0000"/>
        </w:rPr>
        <w:t>显示相应的注释。</w:t>
      </w:r>
    </w:p>
    <w:p w:rsidR="00E61DDA" w:rsidRPr="00326493" w:rsidRDefault="00E61DDA" w:rsidP="00326493">
      <w:pPr>
        <w:rPr>
          <w:b/>
          <w:color w:val="FF0000"/>
        </w:rPr>
      </w:pPr>
      <w:r>
        <w:rPr>
          <w:rFonts w:hint="eastAsia"/>
          <w:b/>
          <w:color w:val="FF0000"/>
        </w:rPr>
        <w:tab/>
      </w:r>
      <w:r>
        <w:rPr>
          <w:rFonts w:hint="eastAsia"/>
          <w:b/>
          <w:color w:val="FF0000"/>
        </w:rPr>
        <w:t>原来的日志项：</w:t>
      </w:r>
    </w:p>
    <w:p w:rsidR="00E61DDA" w:rsidRDefault="00326493" w:rsidP="00E61DDA">
      <w:pPr>
        <w:ind w:leftChars="400" w:left="840"/>
        <w:rPr>
          <w:color w:val="0070C0"/>
          <w:szCs w:val="21"/>
        </w:rPr>
      </w:pPr>
      <w:r>
        <w:rPr>
          <w:rFonts w:hint="eastAsia"/>
        </w:rPr>
        <w:tab/>
      </w:r>
      <w:r w:rsidR="00E61DDA" w:rsidRPr="00891F85">
        <w:rPr>
          <w:rFonts w:hint="eastAsia"/>
          <w:color w:val="0070C0"/>
          <w:szCs w:val="21"/>
        </w:rPr>
        <w:t>3:001:</w:t>
      </w:r>
      <w:r w:rsidR="00E61DDA" w:rsidRPr="00891F85">
        <w:rPr>
          <w:rFonts w:hint="eastAsia"/>
          <w:color w:val="0070C0"/>
          <w:szCs w:val="21"/>
        </w:rPr>
        <w:t>排料图的</w:t>
      </w:r>
      <w:r w:rsidR="00E61DDA" w:rsidRPr="00891F85">
        <w:rPr>
          <w:rFonts w:hint="eastAsia"/>
          <w:color w:val="0070C0"/>
          <w:szCs w:val="21"/>
        </w:rPr>
        <w:t xml:space="preserve">ID                     </w:t>
      </w:r>
      <w:r w:rsidR="00E61DDA" w:rsidRPr="00891F85">
        <w:rPr>
          <w:rFonts w:hint="eastAsia"/>
          <w:color w:val="0070C0"/>
          <w:szCs w:val="21"/>
        </w:rPr>
        <w:t>鞋面</w:t>
      </w:r>
      <w:r w:rsidR="00E61DDA" w:rsidRPr="00891F85">
        <w:rPr>
          <w:rFonts w:hint="eastAsia"/>
          <w:color w:val="0070C0"/>
          <w:szCs w:val="21"/>
        </w:rPr>
        <w:t>.</w:t>
      </w:r>
      <w:proofErr w:type="gramStart"/>
      <w:r w:rsidR="00E61DDA" w:rsidRPr="00891F85">
        <w:rPr>
          <w:rFonts w:hint="eastAsia"/>
          <w:color w:val="0070C0"/>
          <w:szCs w:val="21"/>
        </w:rPr>
        <w:t>cut</w:t>
      </w:r>
      <w:proofErr w:type="gramEnd"/>
      <w:r w:rsidR="00E61DDA" w:rsidRPr="00891F85">
        <w:rPr>
          <w:rFonts w:hint="eastAsia"/>
          <w:color w:val="0070C0"/>
          <w:szCs w:val="21"/>
        </w:rPr>
        <w:t xml:space="preserve"> </w:t>
      </w:r>
    </w:p>
    <w:p w:rsidR="00E61DDA" w:rsidRPr="00891F85" w:rsidRDefault="00E61DDA" w:rsidP="00E61DDA">
      <w:pPr>
        <w:ind w:leftChars="400" w:left="840"/>
        <w:rPr>
          <w:color w:val="0070C0"/>
          <w:szCs w:val="21"/>
        </w:rPr>
      </w:pPr>
      <w:r>
        <w:rPr>
          <w:rFonts w:hint="eastAsia"/>
          <w:color w:val="0070C0"/>
          <w:szCs w:val="21"/>
        </w:rPr>
        <w:tab/>
      </w: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E61DDA" w:rsidRPr="00891F85" w:rsidRDefault="00E61DDA" w:rsidP="00E61DDA">
      <w:pPr>
        <w:ind w:leftChars="400" w:left="840"/>
        <w:rPr>
          <w:color w:val="0070C0"/>
          <w:szCs w:val="21"/>
        </w:rPr>
      </w:pPr>
      <w:r>
        <w:rPr>
          <w:rFonts w:hint="eastAsia"/>
          <w:color w:val="0070C0"/>
          <w:szCs w:val="21"/>
        </w:rPr>
        <w:tab/>
      </w:r>
      <w:r>
        <w:rPr>
          <w:color w:val="0070C0"/>
          <w:szCs w:val="21"/>
        </w:rPr>
        <w:t>…</w:t>
      </w:r>
      <w:r>
        <w:rPr>
          <w:rFonts w:hint="eastAsia"/>
          <w:color w:val="0070C0"/>
          <w:szCs w:val="21"/>
        </w:rPr>
        <w:t xml:space="preserve"> </w:t>
      </w:r>
      <w:r>
        <w:rPr>
          <w:color w:val="0070C0"/>
          <w:szCs w:val="21"/>
        </w:rPr>
        <w:t>…</w:t>
      </w:r>
    </w:p>
    <w:p w:rsidR="00326493" w:rsidRDefault="00E61DDA" w:rsidP="00326493">
      <w:pPr>
        <w:rPr>
          <w:b/>
          <w:color w:val="FF0000"/>
        </w:rPr>
      </w:pPr>
      <w:r>
        <w:rPr>
          <w:rFonts w:hint="eastAsia"/>
        </w:rPr>
        <w:tab/>
      </w:r>
      <w:r w:rsidRPr="00E61DDA">
        <w:rPr>
          <w:rFonts w:hint="eastAsia"/>
          <w:b/>
          <w:color w:val="FF0000"/>
        </w:rPr>
        <w:t>改进后的日志项：</w:t>
      </w:r>
    </w:p>
    <w:p w:rsidR="00E61DDA" w:rsidRDefault="00E61DDA" w:rsidP="00326493">
      <w:pPr>
        <w:rPr>
          <w:color w:val="0070C0"/>
          <w:szCs w:val="21"/>
        </w:rPr>
      </w:pPr>
      <w:r>
        <w:rPr>
          <w:rFonts w:hint="eastAsia"/>
          <w:b/>
          <w:color w:val="FF0000"/>
        </w:rPr>
        <w:tab/>
      </w:r>
      <w:r>
        <w:rPr>
          <w:rFonts w:hint="eastAsia"/>
          <w:b/>
          <w:color w:val="FF0000"/>
        </w:rPr>
        <w:tab/>
      </w:r>
      <w:r>
        <w:rPr>
          <w:rFonts w:hint="eastAsia"/>
          <w:b/>
          <w:color w:val="FF0000"/>
        </w:rPr>
        <w:tab/>
      </w:r>
      <w:r>
        <w:rPr>
          <w:rFonts w:hint="eastAsia"/>
          <w:color w:val="0070C0"/>
          <w:szCs w:val="21"/>
        </w:rPr>
        <w:t>3:001</w:t>
      </w:r>
      <w:r w:rsidRPr="00891F85">
        <w:rPr>
          <w:rFonts w:hint="eastAsia"/>
          <w:color w:val="0070C0"/>
          <w:szCs w:val="21"/>
        </w:rPr>
        <w:t xml:space="preserve">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p>
    <w:p w:rsidR="00E61DDA" w:rsidRPr="00891F85" w:rsidRDefault="00E61DDA" w:rsidP="00E61DDA">
      <w:pPr>
        <w:ind w:leftChars="400" w:left="840"/>
        <w:rPr>
          <w:color w:val="0070C0"/>
          <w:szCs w:val="21"/>
        </w:rPr>
      </w:pPr>
      <w:r>
        <w:rPr>
          <w:rFonts w:hint="eastAsia"/>
          <w:color w:val="0070C0"/>
          <w:szCs w:val="21"/>
        </w:rPr>
        <w:tab/>
      </w:r>
      <w:r w:rsidRPr="00891F85">
        <w:rPr>
          <w:rFonts w:hint="eastAsia"/>
          <w:color w:val="0070C0"/>
          <w:szCs w:val="21"/>
        </w:rPr>
        <w:t xml:space="preserve">3:002                       3.89 </w:t>
      </w:r>
    </w:p>
    <w:p w:rsidR="00E61DDA" w:rsidRPr="00E61DDA" w:rsidRDefault="00E61DDA" w:rsidP="00E61DDA">
      <w:pPr>
        <w:ind w:leftChars="400" w:left="840"/>
        <w:rPr>
          <w:b/>
          <w:color w:val="FF0000"/>
        </w:rPr>
      </w:pPr>
      <w:r>
        <w:rPr>
          <w:rFonts w:hint="eastAsia"/>
          <w:b/>
          <w:color w:val="FF0000"/>
        </w:rPr>
        <w:tab/>
      </w:r>
      <w:r w:rsidRPr="00E61DDA">
        <w:rPr>
          <w:color w:val="0070C0"/>
          <w:szCs w:val="21"/>
        </w:rPr>
        <w:t>…</w:t>
      </w:r>
      <w:r w:rsidRPr="00E61DDA">
        <w:rPr>
          <w:rFonts w:hint="eastAsia"/>
          <w:color w:val="0070C0"/>
          <w:szCs w:val="21"/>
        </w:rPr>
        <w:t xml:space="preserve"> </w:t>
      </w:r>
      <w:r w:rsidRPr="00E61DDA">
        <w:rPr>
          <w:color w:val="0070C0"/>
          <w:szCs w:val="21"/>
        </w:rPr>
        <w:t>…</w:t>
      </w:r>
    </w:p>
    <w:p w:rsidR="00326493" w:rsidRDefault="00326493" w:rsidP="00326493">
      <w:pPr>
        <w:pStyle w:val="4"/>
        <w:numPr>
          <w:ilvl w:val="0"/>
          <w:numId w:val="5"/>
        </w:numPr>
      </w:pPr>
      <w:proofErr w:type="spellStart"/>
      <w:r>
        <w:rPr>
          <w:rFonts w:hint="eastAsia"/>
        </w:rPr>
        <w:t>CutterAgent</w:t>
      </w:r>
      <w:proofErr w:type="spellEnd"/>
      <w:r>
        <w:rPr>
          <w:rFonts w:hint="eastAsia"/>
        </w:rPr>
        <w:t>软件功能</w:t>
      </w:r>
    </w:p>
    <w:p w:rsidR="00326493" w:rsidRPr="00E61DDA" w:rsidDel="00D60471" w:rsidRDefault="00326493" w:rsidP="00E61DDA">
      <w:pPr>
        <w:ind w:firstLine="420"/>
        <w:rPr>
          <w:del w:id="0" w:author="Epc901" w:date="2011-11-11T16:34:00Z"/>
        </w:rPr>
      </w:pPr>
      <w:proofErr w:type="spellStart"/>
      <w:r>
        <w:rPr>
          <w:rFonts w:hint="eastAsia"/>
        </w:rPr>
        <w:t>CutterAgent</w:t>
      </w:r>
      <w:proofErr w:type="spellEnd"/>
      <w:r w:rsidR="00E61DDA">
        <w:rPr>
          <w:rFonts w:hint="eastAsia"/>
        </w:rPr>
        <w:t>软件负责实时检测指定目录内的操作日志文件，如果有新的日志，则读取日志内容并上传至监控中心远程生产监控系统软件</w:t>
      </w:r>
      <w:r w:rsidR="00D60471">
        <w:rPr>
          <w:rFonts w:hint="eastAsia"/>
        </w:rPr>
        <w:t>，同时读取日报、月报并上传</w:t>
      </w:r>
      <w:ins w:id="1" w:author="Epc901" w:date="2011-11-11T16:34:00Z">
        <w:r w:rsidR="00D60471">
          <w:rPr>
            <w:rFonts w:hint="eastAsia"/>
          </w:rPr>
          <w:t>：</w:t>
        </w:r>
      </w:ins>
    </w:p>
    <w:p w:rsidR="00383918" w:rsidRDefault="00383918" w:rsidP="00D60471">
      <w:pPr>
        <w:ind w:firstLine="420"/>
        <w:pPrChange w:id="2" w:author="Epc901" w:date="2011-11-11T16:34:00Z">
          <w:pPr>
            <w:pStyle w:val="a5"/>
            <w:numPr>
              <w:numId w:val="7"/>
            </w:numPr>
            <w:ind w:left="420" w:firstLineChars="0" w:hanging="420"/>
          </w:pPr>
        </w:pPrChange>
      </w:pPr>
      <w:proofErr w:type="spellStart"/>
      <w:r>
        <w:rPr>
          <w:rFonts w:hint="eastAsia"/>
        </w:rPr>
        <w:t>CutterAgent</w:t>
      </w:r>
      <w:proofErr w:type="spellEnd"/>
      <w:r>
        <w:rPr>
          <w:rFonts w:hint="eastAsia"/>
        </w:rPr>
        <w:t>读取现有</w:t>
      </w:r>
      <w:proofErr w:type="spellStart"/>
      <w:r>
        <w:rPr>
          <w:rFonts w:hint="eastAsia"/>
        </w:rPr>
        <w:t>CutterControl</w:t>
      </w:r>
      <w:proofErr w:type="spellEnd"/>
      <w:r>
        <w:rPr>
          <w:rFonts w:hint="eastAsia"/>
        </w:rPr>
        <w:t>软件生成的日报表和月报表</w:t>
      </w:r>
      <w:ins w:id="3" w:author="Epc901" w:date="2011-11-11T16:35:00Z">
        <w:r w:rsidR="00D60471">
          <w:rPr>
            <w:rFonts w:hint="eastAsia"/>
          </w:rPr>
          <w:t>解析数据项</w:t>
        </w:r>
      </w:ins>
      <w:r w:rsidR="008E3253">
        <w:rPr>
          <w:rFonts w:hint="eastAsia"/>
        </w:rPr>
        <w:t>，并上传至监控中心远程生产监控系统软件，监控中心远程生产监控系统软件只负责显示该报表；</w:t>
      </w:r>
    </w:p>
    <w:p w:rsidR="008E3253" w:rsidRPr="00383918" w:rsidRDefault="008E3253" w:rsidP="008E3253">
      <w:pPr>
        <w:pStyle w:val="a5"/>
        <w:ind w:left="420" w:firstLineChars="0" w:firstLine="0"/>
      </w:pPr>
    </w:p>
    <w:p w:rsidR="00D76AC8" w:rsidRDefault="00D76AC8" w:rsidP="00D76AC8">
      <w:pPr>
        <w:pStyle w:val="3"/>
        <w:numPr>
          <w:ilvl w:val="0"/>
          <w:numId w:val="4"/>
        </w:numPr>
      </w:pPr>
      <w:r>
        <w:rPr>
          <w:rFonts w:hint="eastAsia"/>
        </w:rPr>
        <w:t>告警采集、上传功能</w:t>
      </w:r>
    </w:p>
    <w:p w:rsidR="008E3253" w:rsidRDefault="00FA19D9" w:rsidP="00FA19D9">
      <w:pPr>
        <w:ind w:firstLineChars="200" w:firstLine="420"/>
      </w:pPr>
      <w:r>
        <w:rPr>
          <w:rFonts w:hint="eastAsia"/>
        </w:rPr>
        <w:t>告警采集上</w:t>
      </w:r>
      <w:proofErr w:type="gramStart"/>
      <w:r>
        <w:rPr>
          <w:rFonts w:hint="eastAsia"/>
        </w:rPr>
        <w:t>传功能</w:t>
      </w:r>
      <w:proofErr w:type="gramEnd"/>
      <w:r>
        <w:rPr>
          <w:rFonts w:hint="eastAsia"/>
        </w:rPr>
        <w:t>是指裁剪</w:t>
      </w:r>
      <w:proofErr w:type="gramStart"/>
      <w:r>
        <w:rPr>
          <w:rFonts w:hint="eastAsia"/>
        </w:rPr>
        <w:t>机执行</w:t>
      </w:r>
      <w:proofErr w:type="gramEnd"/>
      <w:r>
        <w:rPr>
          <w:rFonts w:hint="eastAsia"/>
        </w:rPr>
        <w:t>一次操作时，</w:t>
      </w:r>
      <w:proofErr w:type="spellStart"/>
      <w:r>
        <w:rPr>
          <w:rFonts w:hint="eastAsia"/>
        </w:rPr>
        <w:t>CutterControl</w:t>
      </w:r>
      <w:proofErr w:type="spellEnd"/>
      <w:r>
        <w:rPr>
          <w:rFonts w:hint="eastAsia"/>
        </w:rPr>
        <w:t>软件记录一次告警日志，</w:t>
      </w:r>
      <w:proofErr w:type="spellStart"/>
      <w:r>
        <w:rPr>
          <w:rFonts w:hint="eastAsia"/>
        </w:rPr>
        <w:t>CutterAgent</w:t>
      </w:r>
      <w:proofErr w:type="spellEnd"/>
      <w:r>
        <w:rPr>
          <w:rFonts w:hint="eastAsia"/>
        </w:rPr>
        <w:t>软件检测到有新的告警，读取该告警并上传至监控中心远程生产监控系统软件。告警形式为：</w:t>
      </w:r>
    </w:p>
    <w:p w:rsidR="00FA19D9" w:rsidRDefault="00FA19D9" w:rsidP="00FA19D9">
      <w:pPr>
        <w:ind w:firstLineChars="200" w:firstLine="420"/>
        <w:rPr>
          <w:color w:val="0070C0"/>
          <w:szCs w:val="21"/>
        </w:rPr>
      </w:pPr>
      <w:r>
        <w:rPr>
          <w:rFonts w:hint="eastAsia"/>
          <w:color w:val="0070C0"/>
          <w:szCs w:val="21"/>
        </w:rPr>
        <w:t>7:001</w:t>
      </w:r>
      <w:r w:rsidRPr="00891F85">
        <w:rPr>
          <w:rFonts w:hint="eastAsia"/>
          <w:color w:val="0070C0"/>
          <w:szCs w:val="21"/>
        </w:rPr>
        <w:t xml:space="preserve">                     </w:t>
      </w:r>
      <w:r>
        <w:rPr>
          <w:rFonts w:hint="eastAsia"/>
          <w:color w:val="0070C0"/>
          <w:szCs w:val="21"/>
        </w:rPr>
        <w:t xml:space="preserve">13     </w:t>
      </w:r>
      <w:r w:rsidRPr="00622168">
        <w:rPr>
          <w:rFonts w:hint="eastAsia"/>
          <w:i/>
          <w:color w:val="FFC000"/>
          <w:szCs w:val="21"/>
        </w:rPr>
        <w:t>//</w:t>
      </w:r>
      <w:r w:rsidRPr="00622168">
        <w:rPr>
          <w:rFonts w:hint="eastAsia"/>
          <w:i/>
          <w:color w:val="FFC000"/>
          <w:szCs w:val="21"/>
        </w:rPr>
        <w:t>故障代码</w:t>
      </w:r>
    </w:p>
    <w:p w:rsidR="00FA19D9" w:rsidRPr="00622168" w:rsidRDefault="00FA19D9" w:rsidP="00FA19D9">
      <w:pPr>
        <w:ind w:firstLineChars="200" w:firstLine="420"/>
        <w:rPr>
          <w:i/>
          <w:color w:val="FFC000"/>
          <w:szCs w:val="21"/>
        </w:rPr>
      </w:pPr>
      <w:r>
        <w:rPr>
          <w:rFonts w:hint="eastAsia"/>
          <w:color w:val="0070C0"/>
          <w:szCs w:val="21"/>
        </w:rPr>
        <w:t>7:002</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  0     </w:t>
      </w:r>
      <w:r w:rsidRPr="00622168">
        <w:rPr>
          <w:rFonts w:hint="eastAsia"/>
          <w:i/>
          <w:color w:val="FFC000"/>
          <w:szCs w:val="21"/>
        </w:rPr>
        <w:t>//</w:t>
      </w:r>
      <w:r w:rsidRPr="00622168">
        <w:rPr>
          <w:rFonts w:hint="eastAsia"/>
          <w:i/>
          <w:color w:val="FFC000"/>
          <w:szCs w:val="21"/>
        </w:rPr>
        <w:t>动作：</w:t>
      </w:r>
      <w:r w:rsidRPr="00622168">
        <w:rPr>
          <w:rFonts w:hint="eastAsia"/>
          <w:i/>
          <w:color w:val="FFC000"/>
          <w:szCs w:val="21"/>
        </w:rPr>
        <w:t>0</w:t>
      </w:r>
      <w:r w:rsidRPr="00622168">
        <w:rPr>
          <w:rFonts w:hint="eastAsia"/>
          <w:i/>
          <w:color w:val="FFC000"/>
          <w:szCs w:val="21"/>
        </w:rPr>
        <w:t>：产生；</w:t>
      </w:r>
      <w:r w:rsidRPr="00622168">
        <w:rPr>
          <w:rFonts w:hint="eastAsia"/>
          <w:i/>
          <w:color w:val="FFC000"/>
          <w:szCs w:val="21"/>
        </w:rPr>
        <w:t>1</w:t>
      </w:r>
      <w:r w:rsidRPr="00622168">
        <w:rPr>
          <w:rFonts w:hint="eastAsia"/>
          <w:i/>
          <w:color w:val="FFC000"/>
          <w:szCs w:val="21"/>
        </w:rPr>
        <w:t>：用户手工确认，</w:t>
      </w:r>
      <w:r w:rsidRPr="00622168">
        <w:rPr>
          <w:rFonts w:hint="eastAsia"/>
          <w:i/>
          <w:color w:val="FFC000"/>
          <w:szCs w:val="21"/>
        </w:rPr>
        <w:t>2</w:t>
      </w:r>
      <w:r w:rsidRPr="00622168">
        <w:rPr>
          <w:rFonts w:hint="eastAsia"/>
          <w:i/>
          <w:color w:val="FFC000"/>
          <w:szCs w:val="21"/>
        </w:rPr>
        <w:t>：</w:t>
      </w:r>
      <w:proofErr w:type="spellStart"/>
      <w:r w:rsidRPr="00622168">
        <w:rPr>
          <w:rFonts w:hint="eastAsia"/>
          <w:i/>
          <w:color w:val="FFC000"/>
          <w:szCs w:val="21"/>
        </w:rPr>
        <w:t>CutterControl</w:t>
      </w:r>
      <w:proofErr w:type="spellEnd"/>
      <w:r w:rsidRPr="00622168">
        <w:rPr>
          <w:rFonts w:hint="eastAsia"/>
          <w:i/>
          <w:color w:val="FFC000"/>
          <w:szCs w:val="21"/>
        </w:rPr>
        <w:t>检测到消除（扩展用）</w:t>
      </w:r>
    </w:p>
    <w:p w:rsidR="00FA19D9" w:rsidRDefault="00FA19D9" w:rsidP="00FA19D9">
      <w:pPr>
        <w:ind w:firstLineChars="200" w:firstLine="420"/>
        <w:rPr>
          <w:color w:val="0070C0"/>
          <w:szCs w:val="21"/>
        </w:rPr>
      </w:pPr>
      <w:r>
        <w:rPr>
          <w:rFonts w:hint="eastAsia"/>
          <w:color w:val="0070C0"/>
          <w:szCs w:val="21"/>
        </w:rPr>
        <w:t>7:003</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2011/01/25 15:03:04   </w:t>
      </w:r>
      <w:r w:rsidRPr="00622168">
        <w:rPr>
          <w:rFonts w:hint="eastAsia"/>
          <w:i/>
          <w:color w:val="FFC000"/>
          <w:szCs w:val="21"/>
        </w:rPr>
        <w:t>//</w:t>
      </w:r>
      <w:r w:rsidRPr="00622168">
        <w:rPr>
          <w:rFonts w:hint="eastAsia"/>
          <w:i/>
          <w:color w:val="FFC000"/>
          <w:szCs w:val="21"/>
        </w:rPr>
        <w:t>该故障动作的时间</w:t>
      </w:r>
    </w:p>
    <w:p w:rsidR="00FA19D9" w:rsidRPr="00FA19D9" w:rsidRDefault="00FA19D9" w:rsidP="00FA19D9">
      <w:pPr>
        <w:ind w:firstLineChars="200" w:firstLine="420"/>
      </w:pPr>
      <w:r w:rsidRPr="00FA19D9">
        <w:rPr>
          <w:rFonts w:hint="eastAsia"/>
        </w:rPr>
        <w:lastRenderedPageBreak/>
        <w:t>流程为：</w:t>
      </w:r>
    </w:p>
    <w:p w:rsidR="00FA19D9" w:rsidRDefault="00D60471" w:rsidP="00FA19D9">
      <w:pPr>
        <w:rPr>
          <w:color w:val="0070C0"/>
          <w:szCs w:val="21"/>
        </w:rPr>
      </w:pPr>
      <w:r>
        <w:rPr>
          <w:noProof/>
          <w:color w:val="0070C0"/>
          <w:szCs w:val="21"/>
        </w:rPr>
        <w:drawing>
          <wp:inline distT="0" distB="0" distL="0" distR="0">
            <wp:extent cx="5274310" cy="406702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067029"/>
                    </a:xfrm>
                    <a:prstGeom prst="rect">
                      <a:avLst/>
                    </a:prstGeom>
                    <a:noFill/>
                    <a:ln w="9525">
                      <a:noFill/>
                      <a:miter lim="800000"/>
                      <a:headEnd/>
                      <a:tailEnd/>
                    </a:ln>
                  </pic:spPr>
                </pic:pic>
              </a:graphicData>
            </a:graphic>
          </wp:inline>
        </w:drawing>
      </w:r>
      <w:r w:rsidR="00C560F1">
        <w:rPr>
          <w:noProof/>
          <w:color w:val="0070C0"/>
          <w:szCs w:val="21"/>
        </w:rPr>
        <w:drawing>
          <wp:inline distT="0" distB="0" distL="0" distR="0">
            <wp:extent cx="5276850" cy="4076700"/>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srcRect/>
                    <a:stretch>
                      <a:fillRect/>
                    </a:stretch>
                  </pic:blipFill>
                  <pic:spPr bwMode="auto">
                    <a:xfrm>
                      <a:off x="0" y="0"/>
                      <a:ext cx="5276850" cy="4076700"/>
                    </a:xfrm>
                    <a:prstGeom prst="rect">
                      <a:avLst/>
                    </a:prstGeom>
                    <a:noFill/>
                    <a:ln w="9525">
                      <a:noFill/>
                      <a:miter lim="800000"/>
                      <a:headEnd/>
                      <a:tailEnd/>
                    </a:ln>
                  </pic:spPr>
                </pic:pic>
              </a:graphicData>
            </a:graphic>
          </wp:inline>
        </w:drawing>
      </w:r>
    </w:p>
    <w:p w:rsidR="00A0300A" w:rsidRDefault="00A0300A" w:rsidP="00A0300A">
      <w:pPr>
        <w:pStyle w:val="4"/>
        <w:numPr>
          <w:ilvl w:val="0"/>
          <w:numId w:val="8"/>
        </w:numPr>
      </w:pPr>
      <w:proofErr w:type="spellStart"/>
      <w:r>
        <w:rPr>
          <w:rFonts w:hint="eastAsia"/>
        </w:rPr>
        <w:lastRenderedPageBreak/>
        <w:t>CutterControl</w:t>
      </w:r>
      <w:proofErr w:type="spellEnd"/>
      <w:r>
        <w:rPr>
          <w:rFonts w:hint="eastAsia"/>
        </w:rPr>
        <w:t>软件扩展功能</w:t>
      </w:r>
    </w:p>
    <w:p w:rsidR="00A0300A" w:rsidRDefault="00A0300A" w:rsidP="00A0300A">
      <w:pPr>
        <w:ind w:firstLine="420"/>
      </w:pPr>
      <w:r>
        <w:rPr>
          <w:rFonts w:hint="eastAsia"/>
        </w:rPr>
        <w:t>当产生一次告警事件时，</w:t>
      </w:r>
      <w:proofErr w:type="spellStart"/>
      <w:r>
        <w:rPr>
          <w:rFonts w:hint="eastAsia"/>
        </w:rPr>
        <w:t>CutterControl</w:t>
      </w:r>
      <w:proofErr w:type="spellEnd"/>
      <w:r>
        <w:rPr>
          <w:rFonts w:hint="eastAsia"/>
        </w:rPr>
        <w:t>软件记录该次告警日志，一次操作只记录入一个告警日志文件中。文件名的命名方式：</w:t>
      </w:r>
    </w:p>
    <w:p w:rsidR="00A0300A" w:rsidRDefault="00A0300A" w:rsidP="00A0300A">
      <w:pPr>
        <w:ind w:firstLine="420"/>
      </w:pPr>
      <w:r>
        <w:rPr>
          <w:rFonts w:hint="eastAsia"/>
        </w:rPr>
        <w:tab/>
        <w:t xml:space="preserve">YYMMDDHHmmss.alm   </w:t>
      </w:r>
    </w:p>
    <w:p w:rsidR="00A0300A" w:rsidRDefault="00A0300A" w:rsidP="00A0300A">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A0300A" w:rsidRDefault="00A0300A" w:rsidP="00A0300A">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A0300A" w:rsidRDefault="00A0300A" w:rsidP="00A0300A">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A0300A" w:rsidRDefault="00A0300A" w:rsidP="00A0300A">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A0300A" w:rsidRDefault="00A0300A" w:rsidP="00A0300A">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A0300A" w:rsidRDefault="00A0300A" w:rsidP="00A0300A">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A0300A" w:rsidRDefault="00A0300A" w:rsidP="00A0300A">
      <w:pPr>
        <w:pStyle w:val="a5"/>
        <w:numPr>
          <w:ilvl w:val="1"/>
          <w:numId w:val="6"/>
        </w:numPr>
        <w:ind w:firstLineChars="0"/>
      </w:pPr>
      <w:proofErr w:type="spellStart"/>
      <w:r>
        <w:rPr>
          <w:rFonts w:hint="eastAsia"/>
        </w:rPr>
        <w:t>alm</w:t>
      </w:r>
      <w:proofErr w:type="spellEnd"/>
      <w:r>
        <w:rPr>
          <w:rFonts w:hint="eastAsia"/>
        </w:rPr>
        <w:t>:</w:t>
      </w:r>
      <w:r>
        <w:rPr>
          <w:rFonts w:hint="eastAsia"/>
        </w:rPr>
        <w:t>文件后缀名。</w:t>
      </w:r>
    </w:p>
    <w:p w:rsidR="0009770E" w:rsidRDefault="00A0300A" w:rsidP="0009770E">
      <w:pPr>
        <w:pStyle w:val="a5"/>
        <w:numPr>
          <w:ilvl w:val="1"/>
          <w:numId w:val="6"/>
        </w:numPr>
        <w:ind w:firstLineChars="0"/>
      </w:pPr>
      <w:r>
        <w:rPr>
          <w:rFonts w:hint="eastAsia"/>
        </w:rPr>
        <w:t>该类文件可存储于任何可被访问且已指定的目录内；</w:t>
      </w:r>
    </w:p>
    <w:p w:rsidR="00A0300A" w:rsidRDefault="0009770E" w:rsidP="0009770E">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alm</w:t>
      </w:r>
      <w:proofErr w:type="spellEnd"/>
      <w:r>
        <w:rPr>
          <w:rFonts w:hint="eastAsia"/>
        </w:rPr>
        <w:t>。</w:t>
      </w:r>
    </w:p>
    <w:p w:rsidR="00A0300A" w:rsidRDefault="00A0300A" w:rsidP="00A0300A">
      <w:pPr>
        <w:ind w:firstLine="420"/>
      </w:pPr>
      <w:r>
        <w:rPr>
          <w:rFonts w:hint="eastAsia"/>
        </w:rPr>
        <w:t>举例：假设</w:t>
      </w:r>
      <w:r>
        <w:rPr>
          <w:rFonts w:hint="eastAsia"/>
        </w:rPr>
        <w:t>2011-1-25 15:03:44</w:t>
      </w:r>
      <w:r>
        <w:rPr>
          <w:rFonts w:hint="eastAsia"/>
        </w:rPr>
        <w:t>产生一次报警，则</w:t>
      </w:r>
      <w:proofErr w:type="spellStart"/>
      <w:r>
        <w:rPr>
          <w:rFonts w:hint="eastAsia"/>
        </w:rPr>
        <w:t>CutterControl</w:t>
      </w:r>
      <w:proofErr w:type="spellEnd"/>
      <w:r>
        <w:rPr>
          <w:rFonts w:hint="eastAsia"/>
        </w:rPr>
        <w:t>软件则应生成一个操作告警记录文件：</w:t>
      </w:r>
      <w:r>
        <w:rPr>
          <w:rFonts w:hint="eastAsia"/>
        </w:rPr>
        <w:t xml:space="preserve"> 20110125150344.</w:t>
      </w:r>
      <w:r w:rsidR="0009770E">
        <w:rPr>
          <w:rFonts w:hint="eastAsia"/>
        </w:rPr>
        <w:t>tmp,CutterControl</w:t>
      </w:r>
      <w:r w:rsidR="0009770E">
        <w:rPr>
          <w:rFonts w:hint="eastAsia"/>
        </w:rPr>
        <w:t>软件写完内容后将其更名为：</w:t>
      </w:r>
      <w:r w:rsidR="0009770E">
        <w:rPr>
          <w:rFonts w:hint="eastAsia"/>
        </w:rPr>
        <w:t>20110125150344.alm</w:t>
      </w:r>
      <w:r>
        <w:rPr>
          <w:rFonts w:hint="eastAsia"/>
        </w:rPr>
        <w:t>.</w:t>
      </w:r>
      <w:r>
        <w:rPr>
          <w:rFonts w:hint="eastAsia"/>
        </w:rPr>
        <w:t>文件内容为该次告警。告警内容如前所述，以“</w:t>
      </w:r>
      <w:r>
        <w:rPr>
          <w:rFonts w:hint="eastAsia"/>
        </w:rPr>
        <w:t>7</w:t>
      </w:r>
      <w:r>
        <w:rPr>
          <w:rFonts w:hint="eastAsia"/>
        </w:rPr>
        <w:t>”标识告警类型。</w:t>
      </w:r>
    </w:p>
    <w:p w:rsidR="00A0300A" w:rsidRDefault="00A0300A" w:rsidP="00A0300A">
      <w:pPr>
        <w:pStyle w:val="4"/>
        <w:numPr>
          <w:ilvl w:val="0"/>
          <w:numId w:val="8"/>
        </w:numPr>
      </w:pPr>
      <w:proofErr w:type="spellStart"/>
      <w:r>
        <w:rPr>
          <w:rFonts w:hint="eastAsia"/>
        </w:rPr>
        <w:t>CutterAgent</w:t>
      </w:r>
      <w:proofErr w:type="spellEnd"/>
      <w:r>
        <w:rPr>
          <w:rFonts w:hint="eastAsia"/>
        </w:rPr>
        <w:t>软件功能</w:t>
      </w:r>
    </w:p>
    <w:p w:rsidR="00FA19D9" w:rsidRPr="00AF7543" w:rsidRDefault="00A0300A" w:rsidP="00AF7543">
      <w:pPr>
        <w:ind w:firstLine="420"/>
        <w:rPr>
          <w:color w:val="0070C0"/>
          <w:szCs w:val="21"/>
        </w:rPr>
      </w:pPr>
      <w:proofErr w:type="spellStart"/>
      <w:r>
        <w:rPr>
          <w:rFonts w:hint="eastAsia"/>
        </w:rPr>
        <w:t>CutterAgent</w:t>
      </w:r>
      <w:proofErr w:type="spellEnd"/>
      <w:r>
        <w:rPr>
          <w:rFonts w:hint="eastAsia"/>
        </w:rPr>
        <w:t>软件负责实时检测指定目录内的告警记录文件，如果有新的告警事件，则读取告警内容并上传至监控中心远程生产监控系统软件。</w:t>
      </w:r>
    </w:p>
    <w:p w:rsidR="00D76AC8" w:rsidRDefault="00D76AC8" w:rsidP="00D76AC8">
      <w:pPr>
        <w:pStyle w:val="3"/>
        <w:numPr>
          <w:ilvl w:val="0"/>
          <w:numId w:val="4"/>
        </w:numPr>
      </w:pPr>
      <w:r>
        <w:rPr>
          <w:rFonts w:hint="eastAsia"/>
        </w:rPr>
        <w:t>授权同步功能</w:t>
      </w:r>
    </w:p>
    <w:p w:rsidR="00D60471" w:rsidRDefault="00D60471" w:rsidP="00D602A8">
      <w:pPr>
        <w:ind w:firstLine="420"/>
        <w:rPr>
          <w:rFonts w:hint="eastAsia"/>
        </w:rPr>
      </w:pPr>
      <w:r>
        <w:rPr>
          <w:rFonts w:hint="eastAsia"/>
        </w:rPr>
        <w:t>暂时不实现。</w:t>
      </w:r>
    </w:p>
    <w:p w:rsidR="00000000" w:rsidRDefault="00D60471" w:rsidP="00D60471"/>
    <w:p w:rsidR="00BE7BAD" w:rsidRDefault="00BE7BAD" w:rsidP="00BE7BAD"/>
    <w:p w:rsidR="002A6A07" w:rsidRPr="00AF7543" w:rsidRDefault="002A6A07" w:rsidP="002A6A07">
      <w:pPr>
        <w:ind w:firstLine="420"/>
        <w:rPr>
          <w:color w:val="0070C0"/>
          <w:szCs w:val="21"/>
        </w:rPr>
      </w:pPr>
    </w:p>
    <w:p w:rsidR="00000000" w:rsidRDefault="00CA34E9">
      <w:pPr>
        <w:pStyle w:val="3"/>
        <w:numPr>
          <w:ilvl w:val="0"/>
          <w:numId w:val="4"/>
        </w:numPr>
      </w:pPr>
      <w:r>
        <w:rPr>
          <w:rFonts w:hint="eastAsia"/>
        </w:rPr>
        <w:t>消息下发功能</w:t>
      </w:r>
    </w:p>
    <w:p w:rsidR="00797C7F" w:rsidRDefault="00797C7F" w:rsidP="00797C7F">
      <w:pPr>
        <w:ind w:left="420"/>
      </w:pPr>
      <w:r>
        <w:rPr>
          <w:rFonts w:hint="eastAsia"/>
        </w:rPr>
        <w:t>消息下发功能应用场景如下：</w:t>
      </w:r>
    </w:p>
    <w:p w:rsidR="00000000" w:rsidRDefault="00797C7F">
      <w:pPr>
        <w:pStyle w:val="a5"/>
        <w:numPr>
          <w:ilvl w:val="0"/>
          <w:numId w:val="12"/>
        </w:numPr>
        <w:ind w:firstLineChars="0"/>
      </w:pPr>
      <w:r>
        <w:rPr>
          <w:rFonts w:hint="eastAsia"/>
        </w:rPr>
        <w:t>管理员登录</w:t>
      </w:r>
      <w:proofErr w:type="spellStart"/>
      <w:r w:rsidR="001B74F8">
        <w:rPr>
          <w:rFonts w:hint="eastAsia"/>
        </w:rPr>
        <w:t>xxxx</w:t>
      </w:r>
      <w:proofErr w:type="spellEnd"/>
      <w:r w:rsidR="001B74F8">
        <w:rPr>
          <w:rFonts w:hint="eastAsia"/>
        </w:rPr>
        <w:t>公司</w:t>
      </w:r>
      <w:r>
        <w:rPr>
          <w:rFonts w:hint="eastAsia"/>
        </w:rPr>
        <w:t>监控中心系统，编辑通知信息，如维修提醒、续费提醒、操作建议，并指定现场数控裁剪机，提交到监控中心系统软件；</w:t>
      </w:r>
    </w:p>
    <w:p w:rsidR="00000000" w:rsidRDefault="00797C7F">
      <w:pPr>
        <w:pStyle w:val="a5"/>
        <w:numPr>
          <w:ilvl w:val="0"/>
          <w:numId w:val="12"/>
        </w:numPr>
        <w:ind w:firstLineChars="0"/>
      </w:pPr>
      <w:r>
        <w:rPr>
          <w:rFonts w:hint="eastAsia"/>
        </w:rPr>
        <w:t>监控中心系统软件按照设置（下发时间，指定现场）存储消息；</w:t>
      </w:r>
    </w:p>
    <w:p w:rsidR="00000000" w:rsidRDefault="00797C7F">
      <w:pPr>
        <w:pStyle w:val="a5"/>
        <w:numPr>
          <w:ilvl w:val="0"/>
          <w:numId w:val="12"/>
        </w:numPr>
        <w:ind w:firstLineChars="0"/>
      </w:pPr>
      <w:proofErr w:type="spellStart"/>
      <w:r>
        <w:rPr>
          <w:rFonts w:hint="eastAsia"/>
        </w:rPr>
        <w:t>CutterAgent</w:t>
      </w:r>
      <w:proofErr w:type="spellEnd"/>
      <w:r>
        <w:rPr>
          <w:rFonts w:hint="eastAsia"/>
        </w:rPr>
        <w:t>定时查询是否有属于本数控裁剪机的消息，检测到有后，获取，并调用</w:t>
      </w:r>
      <w:proofErr w:type="spellStart"/>
      <w:r>
        <w:rPr>
          <w:rFonts w:hint="eastAsia"/>
        </w:rPr>
        <w:t>CutterControl</w:t>
      </w:r>
      <w:proofErr w:type="spellEnd"/>
      <w:r>
        <w:rPr>
          <w:rFonts w:hint="eastAsia"/>
        </w:rPr>
        <w:t>的接口程序</w:t>
      </w:r>
      <w:proofErr w:type="spellStart"/>
      <w:r>
        <w:rPr>
          <w:rFonts w:hint="eastAsia"/>
        </w:rPr>
        <w:t>CutterComm</w:t>
      </w:r>
      <w:proofErr w:type="spellEnd"/>
      <w:r>
        <w:rPr>
          <w:rFonts w:hint="eastAsia"/>
        </w:rPr>
        <w:t>，调用成功后，向监控中心系统软件会送确认；</w:t>
      </w:r>
    </w:p>
    <w:p w:rsidR="00000000" w:rsidRDefault="00797C7F">
      <w:pPr>
        <w:pStyle w:val="a5"/>
        <w:numPr>
          <w:ilvl w:val="0"/>
          <w:numId w:val="12"/>
        </w:numPr>
        <w:ind w:firstLineChars="0"/>
      </w:pPr>
      <w:r>
        <w:rPr>
          <w:rFonts w:hint="eastAsia"/>
        </w:rPr>
        <w:lastRenderedPageBreak/>
        <w:t>Cutter</w:t>
      </w:r>
      <w:r w:rsidR="00D60471">
        <w:rPr>
          <w:rFonts w:hint="eastAsia"/>
        </w:rPr>
        <w:t>在本地以对话框</w:t>
      </w:r>
      <w:r>
        <w:rPr>
          <w:rFonts w:hint="eastAsia"/>
        </w:rPr>
        <w:t>显示下发的通知：内容，时间；</w:t>
      </w:r>
    </w:p>
    <w:p w:rsidR="00512F10" w:rsidRDefault="00512F10" w:rsidP="00512F10">
      <w:pPr>
        <w:ind w:left="420"/>
      </w:pPr>
      <w:r>
        <w:rPr>
          <w:rFonts w:hint="eastAsia"/>
        </w:rPr>
        <w:t>流程如下：</w:t>
      </w:r>
    </w:p>
    <w:p w:rsidR="00000000" w:rsidRDefault="00D60471">
      <w:r>
        <w:rPr>
          <w:noProof/>
        </w:rPr>
        <w:drawing>
          <wp:inline distT="0" distB="0" distL="0" distR="0">
            <wp:extent cx="4953000" cy="51339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53000" cy="5133975"/>
                    </a:xfrm>
                    <a:prstGeom prst="rect">
                      <a:avLst/>
                    </a:prstGeom>
                    <a:noFill/>
                    <a:ln w="9525">
                      <a:noFill/>
                      <a:miter lim="800000"/>
                      <a:headEnd/>
                      <a:tailEnd/>
                    </a:ln>
                  </pic:spPr>
                </pic:pic>
              </a:graphicData>
            </a:graphic>
          </wp:inline>
        </w:drawing>
      </w:r>
    </w:p>
    <w:p w:rsidR="00000000" w:rsidRDefault="00FB3F01">
      <w:pPr>
        <w:pStyle w:val="4"/>
        <w:numPr>
          <w:ilvl w:val="0"/>
          <w:numId w:val="13"/>
        </w:numPr>
      </w:pPr>
      <w:proofErr w:type="spellStart"/>
      <w:r>
        <w:rPr>
          <w:rFonts w:hint="eastAsia"/>
        </w:rPr>
        <w:t>CutterControl</w:t>
      </w:r>
      <w:proofErr w:type="spellEnd"/>
      <w:r>
        <w:rPr>
          <w:rFonts w:hint="eastAsia"/>
        </w:rPr>
        <w:t>软件扩展功能</w:t>
      </w:r>
    </w:p>
    <w:p w:rsidR="00D60471" w:rsidRDefault="00D60471">
      <w:pPr>
        <w:ind w:firstLine="420"/>
        <w:rPr>
          <w:rFonts w:hint="eastAsia"/>
        </w:rPr>
      </w:pPr>
      <w:r>
        <w:rPr>
          <w:rFonts w:hint="eastAsia"/>
        </w:rPr>
        <w:t>无</w:t>
      </w:r>
    </w:p>
    <w:p w:rsidR="00000000" w:rsidRDefault="00FB3F01">
      <w:pPr>
        <w:pStyle w:val="4"/>
        <w:numPr>
          <w:ilvl w:val="0"/>
          <w:numId w:val="13"/>
        </w:numPr>
      </w:pPr>
      <w:proofErr w:type="spellStart"/>
      <w:r>
        <w:rPr>
          <w:rFonts w:hint="eastAsia"/>
        </w:rPr>
        <w:t>CutterAgent</w:t>
      </w:r>
      <w:proofErr w:type="spellEnd"/>
      <w:r>
        <w:rPr>
          <w:rFonts w:hint="eastAsia"/>
        </w:rPr>
        <w:t>软件功能</w:t>
      </w:r>
    </w:p>
    <w:p w:rsidR="00000000" w:rsidRDefault="00A37765">
      <w:pPr>
        <w:ind w:firstLine="420"/>
      </w:pPr>
      <w:proofErr w:type="spellStart"/>
      <w:r>
        <w:rPr>
          <w:rFonts w:hint="eastAsia"/>
        </w:rPr>
        <w:t>CutterAgent</w:t>
      </w:r>
      <w:proofErr w:type="spellEnd"/>
      <w:r>
        <w:rPr>
          <w:rFonts w:hint="eastAsia"/>
        </w:rPr>
        <w:t>定时向中心查询有无消息下发，如果有，则下载消息，</w:t>
      </w:r>
      <w:r w:rsidR="00D60471">
        <w:rPr>
          <w:rFonts w:hint="eastAsia"/>
        </w:rPr>
        <w:t>显示</w:t>
      </w:r>
      <w:r>
        <w:rPr>
          <w:rFonts w:hint="eastAsia"/>
        </w:rPr>
        <w:t>消息同时将消息执行情况上报中心。</w:t>
      </w:r>
    </w:p>
    <w:p w:rsidR="00797C7F" w:rsidRPr="00797C7F" w:rsidRDefault="00797C7F" w:rsidP="00797C7F">
      <w:pPr>
        <w:ind w:left="420"/>
      </w:pPr>
    </w:p>
    <w:sectPr w:rsidR="00797C7F" w:rsidRPr="00797C7F" w:rsidSect="00434456">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5C6" w:rsidRDefault="000525C6" w:rsidP="00112EBB">
      <w:r>
        <w:separator/>
      </w:r>
    </w:p>
  </w:endnote>
  <w:endnote w:type="continuationSeparator" w:id="0">
    <w:p w:rsidR="000525C6" w:rsidRDefault="000525C6" w:rsidP="00112E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隶书">
    <w:panose1 w:val="02010509060101010101"/>
    <w:charset w:val="86"/>
    <w:family w:val="modern"/>
    <w:pitch w:val="fixed"/>
    <w:sig w:usb0="00000001" w:usb1="080E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C6" w:rsidRDefault="000525C6" w:rsidP="00DD6028">
    <w:pPr>
      <w:jc w:val="center"/>
    </w:pPr>
    <w:r>
      <w:rPr>
        <w:lang w:val="zh-CN"/>
      </w:rPr>
      <w:t xml:space="preserve"> </w:t>
    </w:r>
    <w:fldSimple w:instr=" PAGE ">
      <w:r w:rsidR="00D60471">
        <w:rPr>
          <w:noProof/>
        </w:rPr>
        <w:t>8</w:t>
      </w:r>
    </w:fldSimple>
    <w:r>
      <w:rPr>
        <w:lang w:val="zh-CN"/>
      </w:rPr>
      <w:t xml:space="preserve"> / </w:t>
    </w:r>
    <w:fldSimple w:instr=" NUMPAGES  ">
      <w:r w:rsidR="00D60471">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5C6" w:rsidRDefault="000525C6" w:rsidP="00112EBB">
      <w:r>
        <w:separator/>
      </w:r>
    </w:p>
  </w:footnote>
  <w:footnote w:type="continuationSeparator" w:id="0">
    <w:p w:rsidR="000525C6" w:rsidRDefault="000525C6" w:rsidP="00112E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5C6" w:rsidRPr="00974C96" w:rsidRDefault="000525C6" w:rsidP="00974C96">
    <w:pPr>
      <w:pStyle w:val="a3"/>
    </w:pPr>
    <w:r>
      <w:rPr>
        <w:rFonts w:ascii="隶书" w:eastAsia="隶书" w:hint="eastAsia"/>
        <w:sz w:val="21"/>
      </w:rPr>
      <w:t>北京映</w:t>
    </w:r>
    <w:proofErr w:type="gramStart"/>
    <w:r>
      <w:rPr>
        <w:rFonts w:ascii="隶书" w:eastAsia="隶书" w:hint="eastAsia"/>
        <w:sz w:val="21"/>
      </w:rPr>
      <w:t>翰</w:t>
    </w:r>
    <w:proofErr w:type="gramEnd"/>
    <w:r>
      <w:rPr>
        <w:rFonts w:ascii="隶书" w:eastAsia="隶书" w:hint="eastAsia"/>
        <w:sz w:val="21"/>
      </w:rPr>
      <w:t xml:space="preserve">通网络技术有限公司  </w:t>
    </w:r>
    <w:r>
      <w:rPr>
        <w:rFonts w:ascii="隶书" w:eastAsia="隶书"/>
        <w:sz w:val="21"/>
      </w:rPr>
      <w:t>–</w:t>
    </w:r>
    <w:r>
      <w:rPr>
        <w:rFonts w:ascii="Monotype Corsiva" w:hAnsi="Monotype Corsiva" w:hint="eastAsia"/>
        <w:i/>
        <w:iCs/>
        <w:sz w:val="24"/>
      </w:rPr>
      <w:t>Put internet in your hand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1D8"/>
    <w:multiLevelType w:val="hybridMultilevel"/>
    <w:tmpl w:val="1E02B5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4E7F87"/>
    <w:multiLevelType w:val="hybridMultilevel"/>
    <w:tmpl w:val="6E144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9A50DB"/>
    <w:multiLevelType w:val="hybridMultilevel"/>
    <w:tmpl w:val="721289AA"/>
    <w:lvl w:ilvl="0" w:tplc="4C746D6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A23C8"/>
    <w:multiLevelType w:val="hybridMultilevel"/>
    <w:tmpl w:val="95EAB764"/>
    <w:lvl w:ilvl="0" w:tplc="4424A6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90487"/>
    <w:multiLevelType w:val="hybridMultilevel"/>
    <w:tmpl w:val="9C563702"/>
    <w:lvl w:ilvl="0" w:tplc="2D3A842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C2825"/>
    <w:multiLevelType w:val="hybridMultilevel"/>
    <w:tmpl w:val="80945382"/>
    <w:lvl w:ilvl="0" w:tplc="E1B22E08">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9C78F9"/>
    <w:multiLevelType w:val="hybridMultilevel"/>
    <w:tmpl w:val="7BBE903C"/>
    <w:lvl w:ilvl="0" w:tplc="DB40D64A">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FF2082"/>
    <w:multiLevelType w:val="hybridMultilevel"/>
    <w:tmpl w:val="B4B61C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65C0719"/>
    <w:multiLevelType w:val="hybridMultilevel"/>
    <w:tmpl w:val="D26C3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0325B97"/>
    <w:multiLevelType w:val="hybridMultilevel"/>
    <w:tmpl w:val="1896A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B51EA1"/>
    <w:multiLevelType w:val="hybridMultilevel"/>
    <w:tmpl w:val="623AE8B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93B7BC5"/>
    <w:multiLevelType w:val="hybridMultilevel"/>
    <w:tmpl w:val="2EEEDE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88341BC"/>
    <w:multiLevelType w:val="hybridMultilevel"/>
    <w:tmpl w:val="125A8A98"/>
    <w:lvl w:ilvl="0" w:tplc="FC165E1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A447A0"/>
    <w:multiLevelType w:val="hybridMultilevel"/>
    <w:tmpl w:val="EF9A66B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12"/>
  </w:num>
  <w:num w:numId="6">
    <w:abstractNumId w:val="7"/>
  </w:num>
  <w:num w:numId="7">
    <w:abstractNumId w:val="9"/>
  </w:num>
  <w:num w:numId="8">
    <w:abstractNumId w:val="2"/>
  </w:num>
  <w:num w:numId="9">
    <w:abstractNumId w:val="10"/>
  </w:num>
  <w:num w:numId="10">
    <w:abstractNumId w:val="6"/>
  </w:num>
  <w:num w:numId="11">
    <w:abstractNumId w:val="13"/>
  </w:num>
  <w:num w:numId="12">
    <w:abstractNumId w:val="11"/>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2EBB"/>
    <w:rsid w:val="00047EAA"/>
    <w:rsid w:val="000525C6"/>
    <w:rsid w:val="00062CED"/>
    <w:rsid w:val="000642DF"/>
    <w:rsid w:val="000773BB"/>
    <w:rsid w:val="00084EC1"/>
    <w:rsid w:val="0009770E"/>
    <w:rsid w:val="00101206"/>
    <w:rsid w:val="00112EBB"/>
    <w:rsid w:val="001334AE"/>
    <w:rsid w:val="00161A7F"/>
    <w:rsid w:val="00165BED"/>
    <w:rsid w:val="001B74F8"/>
    <w:rsid w:val="00235166"/>
    <w:rsid w:val="002756E4"/>
    <w:rsid w:val="002A6A07"/>
    <w:rsid w:val="002B6CCF"/>
    <w:rsid w:val="002C782D"/>
    <w:rsid w:val="002F3A0E"/>
    <w:rsid w:val="00326493"/>
    <w:rsid w:val="00383918"/>
    <w:rsid w:val="003F1CEB"/>
    <w:rsid w:val="00417017"/>
    <w:rsid w:val="00420FDC"/>
    <w:rsid w:val="00434456"/>
    <w:rsid w:val="004A5C5A"/>
    <w:rsid w:val="00512F10"/>
    <w:rsid w:val="005B60ED"/>
    <w:rsid w:val="005E30C1"/>
    <w:rsid w:val="005E51FD"/>
    <w:rsid w:val="005F368C"/>
    <w:rsid w:val="00622168"/>
    <w:rsid w:val="00630F1D"/>
    <w:rsid w:val="006D61C3"/>
    <w:rsid w:val="006D6E4B"/>
    <w:rsid w:val="00703670"/>
    <w:rsid w:val="00745609"/>
    <w:rsid w:val="00746153"/>
    <w:rsid w:val="00765E97"/>
    <w:rsid w:val="00767F34"/>
    <w:rsid w:val="00771ADA"/>
    <w:rsid w:val="00797C7F"/>
    <w:rsid w:val="007F1100"/>
    <w:rsid w:val="00836D66"/>
    <w:rsid w:val="00854265"/>
    <w:rsid w:val="008734E4"/>
    <w:rsid w:val="008B3855"/>
    <w:rsid w:val="008B4566"/>
    <w:rsid w:val="008C7910"/>
    <w:rsid w:val="008E3253"/>
    <w:rsid w:val="008F1CCE"/>
    <w:rsid w:val="009369EF"/>
    <w:rsid w:val="00942899"/>
    <w:rsid w:val="00974C96"/>
    <w:rsid w:val="009B0C30"/>
    <w:rsid w:val="009D5845"/>
    <w:rsid w:val="00A0300A"/>
    <w:rsid w:val="00A37765"/>
    <w:rsid w:val="00A50AE2"/>
    <w:rsid w:val="00A738B6"/>
    <w:rsid w:val="00A9182B"/>
    <w:rsid w:val="00AA3724"/>
    <w:rsid w:val="00AD660C"/>
    <w:rsid w:val="00AD6FCB"/>
    <w:rsid w:val="00AF7543"/>
    <w:rsid w:val="00B078E2"/>
    <w:rsid w:val="00B6340D"/>
    <w:rsid w:val="00BA03A6"/>
    <w:rsid w:val="00BB2465"/>
    <w:rsid w:val="00BE06EA"/>
    <w:rsid w:val="00BE7BAD"/>
    <w:rsid w:val="00BE7D27"/>
    <w:rsid w:val="00C560F1"/>
    <w:rsid w:val="00C63E9E"/>
    <w:rsid w:val="00CA34E9"/>
    <w:rsid w:val="00D56DCD"/>
    <w:rsid w:val="00D602A8"/>
    <w:rsid w:val="00D60471"/>
    <w:rsid w:val="00D7107A"/>
    <w:rsid w:val="00D73244"/>
    <w:rsid w:val="00D76AC8"/>
    <w:rsid w:val="00D80218"/>
    <w:rsid w:val="00D95E82"/>
    <w:rsid w:val="00DC2F39"/>
    <w:rsid w:val="00DC68AF"/>
    <w:rsid w:val="00DD6028"/>
    <w:rsid w:val="00E27759"/>
    <w:rsid w:val="00E3630C"/>
    <w:rsid w:val="00E61DDA"/>
    <w:rsid w:val="00E76127"/>
    <w:rsid w:val="00EB4851"/>
    <w:rsid w:val="00F05337"/>
    <w:rsid w:val="00F421FD"/>
    <w:rsid w:val="00F7078D"/>
    <w:rsid w:val="00F90FE7"/>
    <w:rsid w:val="00FA19D9"/>
    <w:rsid w:val="00FB3F01"/>
    <w:rsid w:val="00FC56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56"/>
    <w:pPr>
      <w:widowControl w:val="0"/>
      <w:jc w:val="both"/>
    </w:pPr>
    <w:rPr>
      <w:kern w:val="2"/>
      <w:sz w:val="21"/>
      <w:szCs w:val="22"/>
    </w:rPr>
  </w:style>
  <w:style w:type="paragraph" w:styleId="1">
    <w:name w:val="heading 1"/>
    <w:basedOn w:val="a"/>
    <w:next w:val="a"/>
    <w:link w:val="1Char"/>
    <w:uiPriority w:val="9"/>
    <w:qFormat/>
    <w:rsid w:val="00112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A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D76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10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E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EBB"/>
    <w:rPr>
      <w:sz w:val="18"/>
      <w:szCs w:val="18"/>
    </w:rPr>
  </w:style>
  <w:style w:type="paragraph" w:styleId="a4">
    <w:name w:val="footer"/>
    <w:basedOn w:val="a"/>
    <w:link w:val="Char0"/>
    <w:uiPriority w:val="99"/>
    <w:unhideWhenUsed/>
    <w:rsid w:val="00112EBB"/>
    <w:pPr>
      <w:tabs>
        <w:tab w:val="center" w:pos="4153"/>
        <w:tab w:val="right" w:pos="8306"/>
      </w:tabs>
      <w:snapToGrid w:val="0"/>
      <w:jc w:val="left"/>
    </w:pPr>
    <w:rPr>
      <w:sz w:val="18"/>
      <w:szCs w:val="18"/>
    </w:rPr>
  </w:style>
  <w:style w:type="character" w:customStyle="1" w:styleId="Char0">
    <w:name w:val="页脚 Char"/>
    <w:basedOn w:val="a0"/>
    <w:link w:val="a4"/>
    <w:uiPriority w:val="99"/>
    <w:rsid w:val="00112EBB"/>
    <w:rPr>
      <w:sz w:val="18"/>
      <w:szCs w:val="18"/>
    </w:rPr>
  </w:style>
  <w:style w:type="character" w:customStyle="1" w:styleId="1Char">
    <w:name w:val="标题 1 Char"/>
    <w:basedOn w:val="a0"/>
    <w:link w:val="1"/>
    <w:uiPriority w:val="9"/>
    <w:rsid w:val="00112EBB"/>
    <w:rPr>
      <w:b/>
      <w:bCs/>
      <w:kern w:val="44"/>
      <w:sz w:val="44"/>
      <w:szCs w:val="44"/>
    </w:rPr>
  </w:style>
  <w:style w:type="paragraph" w:styleId="a5">
    <w:name w:val="List Paragraph"/>
    <w:basedOn w:val="a"/>
    <w:uiPriority w:val="34"/>
    <w:qFormat/>
    <w:rsid w:val="002B6CCF"/>
    <w:pPr>
      <w:ind w:firstLineChars="200" w:firstLine="420"/>
    </w:pPr>
  </w:style>
  <w:style w:type="paragraph" w:styleId="a6">
    <w:name w:val="No Spacing"/>
    <w:link w:val="Char1"/>
    <w:uiPriority w:val="1"/>
    <w:qFormat/>
    <w:rsid w:val="00974C96"/>
    <w:rPr>
      <w:sz w:val="22"/>
      <w:szCs w:val="22"/>
    </w:rPr>
  </w:style>
  <w:style w:type="character" w:customStyle="1" w:styleId="Char1">
    <w:name w:val="无间隔 Char"/>
    <w:basedOn w:val="a0"/>
    <w:link w:val="a6"/>
    <w:uiPriority w:val="1"/>
    <w:rsid w:val="00974C96"/>
    <w:rPr>
      <w:sz w:val="22"/>
      <w:szCs w:val="22"/>
      <w:lang w:val="en-US" w:eastAsia="zh-CN" w:bidi="ar-SA"/>
    </w:rPr>
  </w:style>
  <w:style w:type="paragraph" w:styleId="a7">
    <w:name w:val="Balloon Text"/>
    <w:basedOn w:val="a"/>
    <w:link w:val="Char2"/>
    <w:uiPriority w:val="99"/>
    <w:semiHidden/>
    <w:unhideWhenUsed/>
    <w:rsid w:val="00A9182B"/>
    <w:rPr>
      <w:sz w:val="18"/>
      <w:szCs w:val="18"/>
    </w:rPr>
  </w:style>
  <w:style w:type="character" w:customStyle="1" w:styleId="Char2">
    <w:name w:val="批注框文本 Char"/>
    <w:basedOn w:val="a0"/>
    <w:link w:val="a7"/>
    <w:uiPriority w:val="99"/>
    <w:semiHidden/>
    <w:rsid w:val="00A9182B"/>
    <w:rPr>
      <w:sz w:val="18"/>
      <w:szCs w:val="18"/>
    </w:rPr>
  </w:style>
  <w:style w:type="character" w:customStyle="1" w:styleId="2Char">
    <w:name w:val="标题 2 Char"/>
    <w:basedOn w:val="a0"/>
    <w:link w:val="2"/>
    <w:uiPriority w:val="9"/>
    <w:rsid w:val="00D76AC8"/>
    <w:rPr>
      <w:rFonts w:ascii="Cambria" w:eastAsia="宋体" w:hAnsi="Cambria" w:cs="Times New Roman"/>
      <w:b/>
      <w:bCs/>
      <w:sz w:val="32"/>
      <w:szCs w:val="32"/>
    </w:rPr>
  </w:style>
  <w:style w:type="character" w:customStyle="1" w:styleId="3Char">
    <w:name w:val="标题 3 Char"/>
    <w:basedOn w:val="a0"/>
    <w:link w:val="3"/>
    <w:uiPriority w:val="9"/>
    <w:rsid w:val="00D76AC8"/>
    <w:rPr>
      <w:b/>
      <w:bCs/>
      <w:sz w:val="32"/>
      <w:szCs w:val="32"/>
    </w:rPr>
  </w:style>
  <w:style w:type="character" w:customStyle="1" w:styleId="4Char">
    <w:name w:val="标题 4 Char"/>
    <w:basedOn w:val="a0"/>
    <w:link w:val="4"/>
    <w:uiPriority w:val="9"/>
    <w:rsid w:val="007F1100"/>
    <w:rPr>
      <w:rFonts w:ascii="Cambria" w:eastAsia="宋体" w:hAnsi="Cambria" w:cs="Times New Roman"/>
      <w:b/>
      <w:bCs/>
      <w:sz w:val="28"/>
      <w:szCs w:val="28"/>
    </w:rPr>
  </w:style>
  <w:style w:type="paragraph" w:styleId="a8">
    <w:name w:val="Document Map"/>
    <w:basedOn w:val="a"/>
    <w:link w:val="Char3"/>
    <w:uiPriority w:val="99"/>
    <w:semiHidden/>
    <w:unhideWhenUsed/>
    <w:rsid w:val="007F1100"/>
    <w:rPr>
      <w:rFonts w:ascii="宋体"/>
      <w:sz w:val="18"/>
      <w:szCs w:val="18"/>
    </w:rPr>
  </w:style>
  <w:style w:type="character" w:customStyle="1" w:styleId="Char3">
    <w:name w:val="文档结构图 Char"/>
    <w:basedOn w:val="a0"/>
    <w:link w:val="a8"/>
    <w:uiPriority w:val="99"/>
    <w:semiHidden/>
    <w:rsid w:val="007F110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D3881-DA1A-483E-8823-4CCB5B60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700</Words>
  <Characters>3991</Characters>
  <Application>Microsoft Office Word</Application>
  <DocSecurity>0</DocSecurity>
  <Lines>33</Lines>
  <Paragraphs>9</Paragraphs>
  <ScaleCrop>false</ScaleCrop>
  <Company>ASUS</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Epc901</dc:creator>
  <cp:keywords/>
  <dc:description/>
  <cp:lastModifiedBy>Epc901</cp:lastModifiedBy>
  <cp:revision>4</cp:revision>
  <dcterms:created xsi:type="dcterms:W3CDTF">2011-11-11T08:26:00Z</dcterms:created>
  <dcterms:modified xsi:type="dcterms:W3CDTF">2011-11-11T08:35:00Z</dcterms:modified>
</cp:coreProperties>
</file>